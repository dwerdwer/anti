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left"/>
      </w:pPr>
    </w:p>
    <w:p>
      <w:pPr>
        <w:pStyle w:val="正文 A"/>
        <w:jc w:val="left"/>
      </w:pPr>
      <w:r>
        <w:rPr>
          <w:rFonts w:ascii="微软雅黑" w:cs="微软雅黑" w:hAnsi="微软雅黑" w:eastAsia="微软雅黑"/>
          <w:rtl w:val="0"/>
          <w:lang w:val="zh-TW" w:eastAsia="zh-TW"/>
        </w:rPr>
        <w:t>进程监控</w:t>
      </w:r>
      <w:r>
        <w:rPr>
          <w:rtl w:val="0"/>
          <w:lang w:val="en-US"/>
        </w:rPr>
        <w:t>SDK</w:t>
      </w:r>
      <w:r>
        <w:rPr>
          <w:rFonts w:ascii="微软雅黑" w:cs="微软雅黑" w:hAnsi="微软雅黑" w:eastAsia="微软雅黑"/>
          <w:rtl w:val="0"/>
          <w:lang w:val="zh-TW" w:eastAsia="zh-TW"/>
        </w:rPr>
        <w:t>接口文档</w:t>
      </w:r>
    </w:p>
    <w:p>
      <w:pPr>
        <w:pStyle w:val="正文 A"/>
        <w:jc w:val="left"/>
      </w:pPr>
    </w:p>
    <w:tbl>
      <w:tblPr>
        <w:tblW w:w="852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1"/>
        <w:gridCol w:w="7021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版本号</w:t>
            </w:r>
          </w:p>
        </w:tc>
        <w:tc>
          <w:tcPr>
            <w:tcW w:type="dxa" w:w="7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Ver_1.2.0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制定</w:t>
            </w:r>
          </w:p>
        </w:tc>
        <w:tc>
          <w:tcPr>
            <w:tcW w:type="dxa" w:w="7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B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江民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Linux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研发组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日期</w:t>
            </w:r>
          </w:p>
        </w:tc>
        <w:tc>
          <w:tcPr>
            <w:tcW w:type="dxa" w:w="7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2018.2.27</w:t>
            </w:r>
          </w:p>
        </w:tc>
      </w:tr>
    </w:tbl>
    <w:p>
      <w:pPr>
        <w:pStyle w:val="正文 A"/>
        <w:ind w:left="324" w:hanging="324"/>
        <w:jc w:val="left"/>
      </w:pPr>
    </w:p>
    <w:p>
      <w:pPr>
        <w:pStyle w:val="正文 A"/>
        <w:ind w:left="216" w:hanging="216"/>
        <w:jc w:val="left"/>
      </w:pPr>
    </w:p>
    <w:p>
      <w:pPr>
        <w:pStyle w:val="正文 A"/>
        <w:ind w:left="108" w:hanging="108"/>
        <w:jc w:val="left"/>
      </w:pPr>
    </w:p>
    <w:p>
      <w:pPr>
        <w:pStyle w:val="正文 A"/>
        <w:jc w:val="left"/>
      </w:pPr>
    </w:p>
    <w:p>
      <w:pPr>
        <w:pStyle w:val="正文 A"/>
        <w:jc w:val="left"/>
      </w:pPr>
      <w:r>
        <w:rPr>
          <w:rtl w:val="0"/>
          <w:lang w:val="en-US"/>
        </w:rPr>
        <w:t>SDK</w:t>
      </w:r>
      <w:r>
        <w:rPr>
          <w:rFonts w:ascii="微软雅黑" w:cs="微软雅黑" w:hAnsi="微软雅黑" w:eastAsia="微软雅黑"/>
          <w:rtl w:val="0"/>
          <w:lang w:val="zh-TW" w:eastAsia="zh-TW"/>
        </w:rPr>
        <w:t>组成：</w:t>
      </w:r>
    </w:p>
    <w:p>
      <w:pPr>
        <w:pStyle w:val="正文 A"/>
        <w:jc w:val="left"/>
        <w:rPr>
          <w:lang w:val="zh-TW" w:eastAsia="zh-TW"/>
        </w:rPr>
      </w:pPr>
      <w:r>
        <w:rPr>
          <w:rtl w:val="0"/>
          <w:lang w:val="zh-TW" w:eastAsia="zh-TW"/>
        </w:rPr>
        <w:t>proc_monitor.h</w:t>
      </w:r>
    </w:p>
    <w:p>
      <w:pPr>
        <w:pStyle w:val="正文 A"/>
        <w:jc w:val="left"/>
      </w:pPr>
      <w:r>
        <w:rPr>
          <w:rtl w:val="0"/>
          <w:lang w:val="en-US"/>
        </w:rPr>
        <w:t>lib</w:t>
      </w:r>
      <w:del w:id="0" w:date="2018-02-28T18:12:19Z" w:author="李大伟">
        <w:r>
          <w:rPr>
            <w:rtl w:val="0"/>
            <w:lang w:val="zh-TW" w:eastAsia="zh-TW"/>
          </w:rPr>
          <w:delText>proc</w:delText>
        </w:r>
      </w:del>
      <w:ins w:id="1" w:date="2018-02-28T18:12:19Z" w:author="李大伟">
        <w:r>
          <w:rPr>
            <w:rtl w:val="0"/>
            <w:lang w:val="zh-TW" w:eastAsia="zh-TW"/>
          </w:rPr>
          <w:t>net</w:t>
        </w:r>
      </w:ins>
      <w:r>
        <w:rPr>
          <w:rtl w:val="0"/>
          <w:lang w:val="zh-TW" w:eastAsia="zh-TW"/>
        </w:rPr>
        <w:t>_monitor</w:t>
      </w:r>
      <w:r>
        <w:rPr>
          <w:rtl w:val="0"/>
          <w:lang w:val="en-US"/>
        </w:rPr>
        <w:t>.so</w:t>
      </w: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outlineLvl w:val="0"/>
        <w:rPr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监控初始化</w:t>
      </w:r>
    </w:p>
    <w:p>
      <w:pPr>
        <w:pStyle w:val="正文 A"/>
        <w:ind w:left="420" w:firstLine="0"/>
        <w:jc w:val="left"/>
      </w:pPr>
    </w:p>
    <w:p>
      <w:pPr>
        <w:pStyle w:val="正文 A"/>
        <w:numPr>
          <w:ilvl w:val="0"/>
          <w:numId w:val="4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回调函数</w:t>
      </w:r>
    </w:p>
    <w:p>
      <w:pPr>
        <w:pStyle w:val="正文 A"/>
        <w:ind w:left="420" w:firstLine="0"/>
        <w:jc w:val="left"/>
        <w:rPr>
          <w:del w:id="2" w:date="2018-02-28T18:11:31Z" w:author="李大伟"/>
        </w:rPr>
      </w:pPr>
      <w:del w:id="3" w:date="2018-02-28T18:11:31Z" w:author="李大伟">
        <w:r>
          <w:rPr>
            <w:rtl w:val="0"/>
            <w:lang w:val="en-US"/>
          </w:rPr>
          <w:delText>typedef enum {</w:delText>
        </w:r>
      </w:del>
    </w:p>
    <w:p>
      <w:pPr>
        <w:pStyle w:val="正文 A"/>
        <w:ind w:left="420" w:firstLine="0"/>
        <w:jc w:val="left"/>
        <w:rPr>
          <w:del w:id="4" w:date="2018-02-28T18:11:31Z" w:author="李大伟"/>
        </w:rPr>
      </w:pPr>
      <w:del w:id="5" w:date="2018-02-28T18:11:31Z" w:author="李大伟">
        <w:r>
          <w:rPr>
            <w:rtl w:val="0"/>
          </w:rPr>
          <w:tab/>
          <w:delText>PROC_SNAPSHOT,</w:delText>
        </w:r>
      </w:del>
    </w:p>
    <w:p>
      <w:pPr>
        <w:pStyle w:val="正文 A"/>
        <w:ind w:left="420" w:firstLine="0"/>
        <w:jc w:val="left"/>
        <w:rPr>
          <w:del w:id="6" w:date="2018-02-28T18:11:31Z" w:author="李大伟"/>
        </w:rPr>
      </w:pPr>
      <w:del w:id="7" w:date="2018-02-28T18:11:31Z" w:author="李大伟">
        <w:r>
          <w:rPr>
            <w:rtl w:val="0"/>
          </w:rPr>
          <w:tab/>
          <w:delText>PROC_ACTION_CREATE,</w:delText>
        </w:r>
      </w:del>
    </w:p>
    <w:p>
      <w:pPr>
        <w:pStyle w:val="正文 A"/>
        <w:ind w:left="420" w:firstLine="0"/>
        <w:jc w:val="left"/>
        <w:rPr>
          <w:del w:id="8" w:date="2018-02-28T18:11:31Z" w:author="李大伟"/>
        </w:rPr>
      </w:pPr>
      <w:del w:id="9" w:date="2018-02-28T18:11:31Z" w:author="李大伟">
        <w:r>
          <w:rPr>
            <w:rtl w:val="0"/>
          </w:rPr>
          <w:tab/>
          <w:delText>PROC_ACTION_DESTROY,</w:delText>
        </w:r>
      </w:del>
    </w:p>
    <w:p>
      <w:pPr>
        <w:pStyle w:val="正文 A"/>
        <w:ind w:left="420" w:firstLine="0"/>
        <w:jc w:val="left"/>
        <w:rPr>
          <w:del w:id="10" w:date="2018-02-28T18:11:31Z" w:author="李大伟"/>
        </w:rPr>
      </w:pPr>
      <w:del w:id="11" w:date="2018-02-28T18:11:31Z" w:author="李大伟">
        <w:r>
          <w:rPr>
            <w:rtl w:val="0"/>
            <w:lang w:val="en-US"/>
          </w:rPr>
          <w:delText>}proc_event_type_t;</w:delText>
        </w:r>
      </w:del>
    </w:p>
    <w:p>
      <w:pPr>
        <w:pStyle w:val="正文 A"/>
        <w:ind w:left="420" w:firstLine="0"/>
        <w:jc w:val="left"/>
        <w:rPr>
          <w:ins w:id="12" w:date="2018-02-28T18:11:31Z" w:author="李大伟"/>
        </w:rPr>
      </w:pPr>
      <w:ins w:id="13" w:date="2018-02-28T18:11:31Z" w:author="李大伟">
        <w:r>
          <w:rPr>
            <w:rtl w:val="0"/>
            <w:lang w:val="en-US"/>
          </w:rPr>
          <w:t>typedef enum network_protocol</w:t>
        </w:r>
      </w:ins>
    </w:p>
    <w:p>
      <w:pPr>
        <w:pStyle w:val="正文 A"/>
        <w:ind w:left="420" w:firstLine="0"/>
        <w:jc w:val="left"/>
        <w:rPr>
          <w:ins w:id="14" w:date="2018-02-28T18:11:31Z" w:author="李大伟"/>
        </w:rPr>
      </w:pPr>
      <w:ins w:id="15" w:date="2018-02-28T18:11:31Z" w:author="李大伟">
        <w:r>
          <w:rPr>
            <w:rtl w:val="0"/>
            <w:lang w:val="en-US"/>
          </w:rPr>
          <w:t>{</w:t>
        </w:r>
      </w:ins>
    </w:p>
    <w:p>
      <w:pPr>
        <w:pStyle w:val="正文 A"/>
        <w:ind w:left="420" w:firstLine="0"/>
        <w:jc w:val="left"/>
        <w:rPr>
          <w:ins w:id="16" w:date="2018-02-28T18:11:31Z" w:author="李大伟"/>
        </w:rPr>
      </w:pPr>
      <w:ins w:id="17" w:date="2018-02-28T18:11:31Z" w:author="李大伟">
        <w:r>
          <w:rPr>
            <w:rtl w:val="0"/>
            <w:lang w:val="en-US"/>
          </w:rPr>
          <w:t xml:space="preserve">    NP_UNKNOWN = 0,</w:t>
        </w:r>
      </w:ins>
    </w:p>
    <w:p>
      <w:pPr>
        <w:pStyle w:val="正文 A"/>
        <w:ind w:left="420" w:firstLine="0"/>
        <w:jc w:val="left"/>
        <w:rPr>
          <w:ins w:id="18" w:date="2018-02-28T18:11:31Z" w:author="李大伟"/>
        </w:rPr>
      </w:pPr>
      <w:ins w:id="19" w:date="2018-02-28T18:11:31Z" w:author="李大伟">
        <w:r>
          <w:rPr>
            <w:rtl w:val="0"/>
            <w:lang w:val="en-US"/>
          </w:rPr>
          <w:t xml:space="preserve">    NP_TCP,</w:t>
        </w:r>
      </w:ins>
    </w:p>
    <w:p>
      <w:pPr>
        <w:pStyle w:val="正文 A"/>
        <w:ind w:left="420" w:firstLine="0"/>
        <w:jc w:val="left"/>
        <w:rPr>
          <w:ins w:id="20" w:date="2018-02-28T18:11:31Z" w:author="李大伟"/>
        </w:rPr>
      </w:pPr>
      <w:ins w:id="21" w:date="2018-02-28T18:11:31Z" w:author="李大伟">
        <w:r>
          <w:rPr>
            <w:rtl w:val="0"/>
            <w:lang w:val="en-US"/>
          </w:rPr>
          <w:t xml:space="preserve">    NP_UDP,</w:t>
        </w:r>
      </w:ins>
    </w:p>
    <w:p>
      <w:pPr>
        <w:pStyle w:val="正文 A"/>
        <w:ind w:left="420" w:firstLine="0"/>
        <w:jc w:val="left"/>
        <w:rPr>
          <w:ins w:id="22" w:date="2018-02-28T18:11:31Z" w:author="李大伟"/>
        </w:rPr>
      </w:pPr>
      <w:ins w:id="23" w:date="2018-02-28T18:11:31Z" w:author="李大伟">
        <w:r>
          <w:rPr>
            <w:rtl w:val="0"/>
            <w:lang w:val="en-US"/>
          </w:rPr>
          <w:t xml:space="preserve">    NP_HTTP,</w:t>
        </w:r>
      </w:ins>
    </w:p>
    <w:p>
      <w:pPr>
        <w:pStyle w:val="正文 A"/>
        <w:ind w:left="420" w:firstLine="0"/>
        <w:jc w:val="left"/>
        <w:rPr>
          <w:ins w:id="24" w:date="2018-02-28T18:11:31Z" w:author="李大伟"/>
        </w:rPr>
      </w:pPr>
      <w:ins w:id="25" w:date="2018-02-28T18:11:31Z" w:author="李大伟">
        <w:r>
          <w:rPr>
            <w:rtl w:val="0"/>
            <w:lang w:val="en-US"/>
          </w:rPr>
          <w:t xml:space="preserve">    NP_HTTPS,</w:t>
        </w:r>
      </w:ins>
    </w:p>
    <w:p>
      <w:pPr>
        <w:pStyle w:val="正文 A"/>
        <w:ind w:left="420" w:firstLine="0"/>
        <w:jc w:val="left"/>
        <w:rPr>
          <w:ins w:id="26" w:date="2018-02-28T18:11:31Z" w:author="李大伟"/>
        </w:rPr>
      </w:pPr>
      <w:ins w:id="27" w:date="2018-02-28T18:11:31Z" w:author="李大伟">
        <w:r>
          <w:rPr>
            <w:rtl w:val="0"/>
            <w:lang w:val="en-US"/>
          </w:rPr>
          <w:t xml:space="preserve">    NP_DNS,</w:t>
        </w:r>
      </w:ins>
    </w:p>
    <w:p>
      <w:pPr>
        <w:pStyle w:val="正文 A"/>
        <w:ind w:left="420" w:firstLine="0"/>
        <w:jc w:val="left"/>
      </w:pPr>
      <w:ins w:id="28" w:date="2018-02-28T18:11:31Z" w:author="李大伟">
        <w:r>
          <w:rPr>
            <w:rtl w:val="0"/>
            <w:lang w:val="en-US"/>
          </w:rPr>
          <w:t>} network_protocol_t;</w:t>
        </w:r>
      </w:ins>
    </w:p>
    <w:p>
      <w:pPr>
        <w:pStyle w:val="正文 A"/>
        <w:ind w:left="420" w:firstLine="0"/>
        <w:jc w:val="left"/>
      </w:pPr>
    </w:p>
    <w:p>
      <w:pPr>
        <w:pStyle w:val="正文 A"/>
        <w:ind w:left="420" w:firstLine="0"/>
        <w:jc w:val="left"/>
      </w:pPr>
    </w:p>
    <w:p>
      <w:pPr>
        <w:pStyle w:val="正文 A"/>
        <w:ind w:left="420" w:firstLine="0"/>
        <w:jc w:val="left"/>
        <w:rPr>
          <w:del w:id="29" w:date="2018-02-28T18:12:56Z" w:author="李大伟"/>
        </w:rPr>
      </w:pPr>
      <w:del w:id="30" w:date="2018-02-28T18:12:56Z" w:author="李大伟">
        <w:r>
          <w:rPr>
            <w:rtl w:val="0"/>
            <w:lang w:val="en-US"/>
          </w:rPr>
          <w:delText>typedef void (*proc_monitor_callback_t)(</w:delText>
        </w:r>
      </w:del>
      <w:del w:id="31" w:date="2018-02-28T18:12:56Z" w:author="李大伟">
        <w:r>
          <w:rPr>
            <w:rtl w:val="0"/>
            <w:lang w:val="en-US"/>
          </w:rPr>
          <w:delText xml:space="preserve">proc_event_type_t event_type, int32_t nmemb, struct </w:delText>
        </w:r>
      </w:del>
      <w:del w:id="32" w:date="2018-02-28T18:12:56Z" w:author="李大伟">
        <w:r>
          <w:rPr>
            <w:rtl w:val="0"/>
            <w:lang w:val="en-US"/>
          </w:rPr>
          <w:delText>proc *pr, void *p_user_data);</w:delText>
        </w:r>
      </w:del>
    </w:p>
    <w:p>
      <w:pPr>
        <w:pStyle w:val="正文 A"/>
        <w:ind w:left="420" w:firstLine="0"/>
        <w:jc w:val="left"/>
        <w:rPr>
          <w:ins w:id="33" w:date="2018-02-28T18:12:58Z" w:author="李大伟"/>
          <w:lang w:val="zh-TW" w:eastAsia="zh-TW"/>
        </w:rPr>
      </w:pPr>
      <w:ins w:id="34" w:date="2018-02-28T18:12:58Z" w:author="李大伟">
        <w:r>
          <w:rPr>
            <w:rtl w:val="0"/>
            <w:lang w:val="zh-TW" w:eastAsia="zh-TW"/>
          </w:rPr>
          <w:t>typedef void (*net_monitor_callback_t)(network_protocol_t protocol, void *p_info, void *p_user_data);</w:t>
        </w:r>
      </w:ins>
    </w:p>
    <w:p>
      <w:pPr>
        <w:pStyle w:val="正文 A"/>
        <w:ind w:left="420" w:firstLine="0"/>
        <w:jc w:val="left"/>
        <w:rPr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说明：</w:t>
      </w:r>
    </w:p>
    <w:p>
      <w:pPr>
        <w:pStyle w:val="正文 A"/>
        <w:ind w:left="900" w:firstLine="0"/>
        <w:jc w:val="left"/>
        <w:rPr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监控过程中的回调函数。</w:t>
      </w:r>
    </w:p>
    <w:p>
      <w:pPr>
        <w:pStyle w:val="正文 A"/>
        <w:ind w:left="900" w:firstLine="0"/>
        <w:jc w:val="left"/>
        <w:rPr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注意，不要在本函数中有耗时的操作；同时，回传的数据会在函数结束后失效，如需保存数据，请自行拷贝。</w:t>
      </w:r>
    </w:p>
    <w:p>
      <w:pPr>
        <w:pStyle w:val="正文 A"/>
        <w:ind w:left="420" w:firstLine="0"/>
        <w:jc w:val="left"/>
        <w:rPr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参数：</w:t>
      </w:r>
    </w:p>
    <w:p>
      <w:pPr>
        <w:pStyle w:val="正文 A"/>
        <w:ind w:left="840" w:firstLine="0"/>
        <w:jc w:val="left"/>
      </w:pPr>
      <w:del w:id="35" w:date="2018-02-28T18:13:18Z" w:author="李大伟">
        <w:r>
          <w:rPr>
            <w:rtl w:val="0"/>
            <w:lang w:val="en-US"/>
          </w:rPr>
          <w:delText>event_type</w:delText>
        </w:r>
      </w:del>
      <w:ins w:id="36" w:date="2018-02-28T18:13:18Z" w:author="李大伟">
        <w:r>
          <w:rPr>
            <w:rtl w:val="0"/>
            <w:lang w:val="en-US"/>
          </w:rPr>
          <w:t>protocol</w:t>
        </w:r>
      </w:ins>
      <w:r>
        <w:rPr>
          <w:rFonts w:ascii="微软雅黑" w:cs="微软雅黑" w:hAnsi="微软雅黑" w:eastAsia="微软雅黑"/>
          <w:rtl w:val="0"/>
          <w:lang w:val="zh-TW" w:eastAsia="zh-TW"/>
        </w:rPr>
        <w:t>：本次事件的标识</w:t>
      </w:r>
    </w:p>
    <w:p>
      <w:pPr>
        <w:pStyle w:val="正文 A"/>
        <w:ind w:left="900" w:firstLine="0"/>
        <w:jc w:val="left"/>
        <w:rPr>
          <w:del w:id="37" w:date="2018-02-28T18:13:50Z" w:author="李大伟"/>
          <w:lang w:val="zh-TW" w:eastAsia="zh-TW"/>
        </w:rPr>
      </w:pPr>
      <w:r>
        <w:rPr>
          <w:lang w:val="zh-TW" w:eastAsia="zh-TW"/>
        </w:rPr>
        <w:tab/>
      </w:r>
      <w:ins w:id="38" w:date="2018-02-28T18:13:34Z" w:author="李大伟">
        <w:r>
          <w:rPr>
            <w:rtl w:val="0"/>
            <w:lang w:val="zh-TW" w:eastAsia="zh-TW"/>
          </w:rPr>
          <w:t>NP_DNS</w:t>
        </w:r>
      </w:ins>
      <w:del w:id="39" w:date="2018-02-28T18:13:34Z" w:author="李大伟">
        <w:r>
          <w:rPr>
            <w:rtl w:val="0"/>
            <w:lang w:val="zh-TW" w:eastAsia="zh-TW"/>
          </w:rPr>
          <w:delText>PROC_SNAPSHOT</w:delText>
        </w:r>
      </w:del>
      <w:r>
        <w:rPr>
          <w:rtl w:val="0"/>
          <w:lang w:val="zh-TW" w:eastAsia="zh-TW"/>
        </w:rPr>
        <w:t xml:space="preserve"> </w:t>
        <w:tab/>
        <w:tab/>
        <w:tab/>
      </w:r>
      <w:ins w:id="40" w:date="2018-02-28T18:13:45Z" w:author="李大伟">
        <w:r>
          <w:rPr>
            <w:lang w:val="zh-TW" w:eastAsia="zh-TW"/>
          </w:rPr>
          <w:tab/>
          <w:tab/>
        </w:r>
      </w:ins>
      <w:ins w:id="41" w:date="2018-02-28T18:13:4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DNS</w:t>
        </w:r>
      </w:ins>
      <w:ins w:id="42" w:date="2018-02-28T18:13:4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信息</w:t>
        </w:r>
      </w:ins>
      <w:del w:id="43" w:date="2018-02-28T18:13:50Z" w:author="李大伟">
        <w:r>
          <w:rPr>
            <w:rFonts w:ascii="微软雅黑" w:cs="微软雅黑" w:hAnsi="微软雅黑" w:eastAsia="微软雅黑"/>
            <w:rtl w:val="0"/>
            <w:lang w:val="zh-TW" w:eastAsia="zh-TW"/>
          </w:rPr>
          <w:delText>一次进程快照</w:delText>
        </w:r>
      </w:del>
    </w:p>
    <w:p>
      <w:pPr>
        <w:pStyle w:val="正文 A"/>
        <w:ind w:left="900" w:firstLine="0"/>
        <w:jc w:val="left"/>
        <w:rPr>
          <w:del w:id="44" w:date="2018-02-28T18:13:50Z" w:author="李大伟"/>
          <w:lang w:val="zh-TW" w:eastAsia="zh-TW"/>
        </w:rPr>
      </w:pPr>
      <w:del w:id="45" w:date="2018-02-28T18:13:50Z" w:author="李大伟">
        <w:r>
          <w:rPr>
            <w:rtl w:val="0"/>
            <w:lang w:val="zh-TW" w:eastAsia="zh-TW"/>
          </w:rPr>
          <w:tab/>
          <w:delText>PROC_ACTION_CREATE</w:delText>
          <w:tab/>
        </w:r>
      </w:del>
      <w:del w:id="46" w:date="2018-02-28T18:13:50Z" w:author="李大伟">
        <w:r>
          <w:rPr>
            <w:rFonts w:ascii="微软雅黑" w:cs="微软雅黑" w:hAnsi="微软雅黑" w:eastAsia="微软雅黑"/>
            <w:rtl w:val="0"/>
            <w:lang w:val="zh-TW" w:eastAsia="zh-TW"/>
          </w:rPr>
          <w:delText>进程行为：创建</w:delText>
        </w:r>
      </w:del>
    </w:p>
    <w:p>
      <w:pPr>
        <w:pStyle w:val="正文 A"/>
        <w:ind w:left="900" w:firstLine="0"/>
        <w:jc w:val="left"/>
        <w:rPr>
          <w:ins w:id="47" w:date="2018-02-28T18:14:15Z" w:author="李大伟"/>
          <w:rFonts w:ascii="微软雅黑" w:cs="微软雅黑" w:hAnsi="微软雅黑" w:eastAsia="微软雅黑"/>
          <w:lang w:val="zh-TW" w:eastAsia="zh-TW"/>
        </w:rPr>
      </w:pPr>
      <w:del w:id="48" w:date="2018-02-28T18:13:50Z" w:author="李大伟">
        <w:r>
          <w:rPr>
            <w:rtl w:val="0"/>
            <w:lang w:val="zh-TW" w:eastAsia="zh-TW"/>
          </w:rPr>
          <w:tab/>
          <w:delText>PROC_ACTION_DESTROY</w:delText>
          <w:tab/>
        </w:r>
      </w:del>
      <w:del w:id="49" w:date="2018-02-28T18:13:50Z" w:author="李大伟">
        <w:r>
          <w:rPr>
            <w:rFonts w:ascii="微软雅黑" w:cs="微软雅黑" w:hAnsi="微软雅黑" w:eastAsia="微软雅黑"/>
            <w:rtl w:val="0"/>
            <w:lang w:val="zh-TW" w:eastAsia="zh-TW"/>
          </w:rPr>
          <w:delText>进程行为：销毁</w:delText>
        </w:r>
      </w:del>
    </w:p>
    <w:p>
      <w:pPr>
        <w:pStyle w:val="正文 A"/>
        <w:ind w:left="420" w:firstLine="0"/>
        <w:jc w:val="left"/>
        <w:rPr>
          <w:ins w:id="50" w:date="2018-02-28T18:14:15Z" w:author="李大伟"/>
          <w:rFonts w:ascii="微软雅黑" w:cs="微软雅黑" w:hAnsi="微软雅黑" w:eastAsia="微软雅黑"/>
          <w:lang w:val="zh-TW" w:eastAsia="zh-TW"/>
        </w:rPr>
      </w:pPr>
      <w:ins w:id="51" w:date="2018-02-28T18:14:15Z" w:author="李大伟">
        <w:r>
          <w:rPr>
            <w:rFonts w:ascii="微软雅黑" w:cs="微软雅黑" w:hAnsi="微软雅黑" w:eastAsia="微软雅黑"/>
            <w:lang w:val="zh-TW" w:eastAsia="zh-TW"/>
          </w:rPr>
          <w:tab/>
          <w:tab/>
        </w:r>
      </w:ins>
      <w:ins w:id="52" w:date="2018-02-28T18:14:15Z" w:author="李大伟">
        <w:r>
          <w:rPr>
            <w:rFonts w:ascii="微软雅黑" w:cs="微软雅黑" w:hAnsi="微软雅黑" w:eastAsia="微软雅黑"/>
            <w:rtl w:val="0"/>
            <w:lang w:val="zh-TW" w:eastAsia="zh-TW"/>
          </w:rPr>
          <w:t>NP_HTTP</w:t>
        </w:r>
      </w:ins>
      <w:ins w:id="53" w:date="2018-02-28T18:14:1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ab/>
          <w:tab/>
          <w:tab/>
          <w:tab/>
          <w:t>HTTP</w:t>
        </w:r>
      </w:ins>
      <w:ins w:id="54" w:date="2018-02-28T18:14:1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信息</w:t>
        </w:r>
      </w:ins>
    </w:p>
    <w:p>
      <w:pPr>
        <w:pStyle w:val="正文 A"/>
        <w:ind w:left="420" w:firstLine="0"/>
        <w:jc w:val="left"/>
        <w:rPr>
          <w:ins w:id="55" w:date="2018-02-28T18:14:15Z" w:author="李大伟"/>
          <w:rFonts w:ascii="微软雅黑" w:cs="微软雅黑" w:hAnsi="微软雅黑" w:eastAsia="微软雅黑"/>
          <w:lang w:val="zh-TW" w:eastAsia="zh-TW"/>
        </w:rPr>
      </w:pPr>
      <w:ins w:id="56" w:date="2018-02-28T18:14:1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ab/>
          <w:tab/>
          <w:t>其它暂未使用</w:t>
        </w:r>
      </w:ins>
    </w:p>
    <w:p>
      <w:pPr>
        <w:pStyle w:val="正文 A"/>
        <w:ind w:left="900" w:firstLine="0"/>
        <w:jc w:val="left"/>
        <w:rPr>
          <w:lang w:val="zh-TW" w:eastAsia="zh-TW"/>
        </w:rPr>
      </w:pPr>
    </w:p>
    <w:p>
      <w:pPr>
        <w:pStyle w:val="正文 A"/>
        <w:ind w:left="840" w:firstLine="0"/>
        <w:jc w:val="left"/>
      </w:pPr>
      <w:r>
        <w:rPr>
          <w:rtl w:val="0"/>
          <w:lang w:val="en-US"/>
        </w:rPr>
        <w:t>p_user_data</w:t>
      </w:r>
      <w:r>
        <w:rPr>
          <w:rFonts w:ascii="微软雅黑" w:cs="微软雅黑" w:hAnsi="微软雅黑" w:eastAsia="微软雅黑"/>
          <w:rtl w:val="0"/>
          <w:lang w:val="zh-TW" w:eastAsia="zh-TW"/>
        </w:rPr>
        <w:t>：定义回调函数的用户所使用的数据。</w:t>
      </w:r>
    </w:p>
    <w:p>
      <w:pPr>
        <w:pStyle w:val="正文 A"/>
        <w:ind w:left="840" w:firstLine="0"/>
        <w:jc w:val="left"/>
        <w:rPr>
          <w:ins w:id="57" w:date="2018-02-28T18:20:35Z" w:author="李大伟"/>
          <w:rFonts w:ascii="微软雅黑" w:cs="微软雅黑" w:hAnsi="微软雅黑" w:eastAsia="微软雅黑"/>
          <w:lang w:val="zh-TW" w:eastAsia="zh-TW"/>
        </w:rPr>
      </w:pPr>
      <w:r>
        <w:rPr>
          <w:rtl w:val="0"/>
          <w:lang w:val="zh-TW" w:eastAsia="zh-TW"/>
        </w:rPr>
        <w:t>p</w:t>
      </w:r>
      <w:ins w:id="58" w:date="2018-02-28T18:14:28Z" w:author="李大伟">
        <w:r>
          <w:rPr>
            <w:rtl w:val="0"/>
            <w:lang w:val="zh-TW" w:eastAsia="zh-TW"/>
          </w:rPr>
          <w:t>_info</w:t>
        </w:r>
      </w:ins>
      <w:del w:id="59" w:date="2018-02-28T18:14:24Z" w:author="李大伟">
        <w:r>
          <w:rPr>
            <w:rtl w:val="0"/>
            <w:lang w:val="zh-TW" w:eastAsia="zh-TW"/>
          </w:rPr>
          <w:delText>r</w:delText>
        </w:r>
      </w:del>
      <w:r>
        <w:rPr>
          <w:rtl w:val="0"/>
          <w:lang w:val="zh-TW" w:eastAsia="zh-TW"/>
        </w:rPr>
        <w:t xml:space="preserve">: </w:t>
      </w:r>
      <w:r>
        <w:rPr>
          <w:rFonts w:ascii="微软雅黑" w:cs="微软雅黑" w:hAnsi="微软雅黑" w:eastAsia="微软雅黑"/>
          <w:rtl w:val="0"/>
          <w:lang w:val="zh-TW" w:eastAsia="zh-TW"/>
        </w:rPr>
        <w:t>一个关于</w:t>
      </w:r>
      <w:ins w:id="60" w:date="2018-02-28T18:14:36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网络</w:t>
        </w:r>
      </w:ins>
      <w:del w:id="61" w:date="2018-02-28T18:14:31Z" w:author="李大伟">
        <w:r>
          <w:rPr>
            <w:rFonts w:ascii="微软雅黑" w:cs="微软雅黑" w:hAnsi="微软雅黑" w:eastAsia="微软雅黑"/>
            <w:rtl w:val="0"/>
            <w:lang w:val="zh-TW" w:eastAsia="zh-TW"/>
          </w:rPr>
          <w:delText>进程</w:delText>
        </w:r>
      </w:del>
      <w:r>
        <w:rPr>
          <w:rFonts w:ascii="微软雅黑" w:cs="微软雅黑" w:hAnsi="微软雅黑" w:eastAsia="微软雅黑"/>
          <w:rtl w:val="0"/>
          <w:lang w:val="zh-TW" w:eastAsia="zh-TW"/>
        </w:rPr>
        <w:t>信息的结构体，</w:t>
      </w:r>
      <w:ins w:id="62" w:date="2018-02-28T18:14:54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需要根据</w:t>
        </w:r>
      </w:ins>
      <w:ins w:id="63" w:date="2018-02-28T18:14:54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protocol</w:t>
        </w:r>
      </w:ins>
      <w:ins w:id="64" w:date="2018-02-28T18:14:54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的类型进行强制类型转换，</w:t>
        </w:r>
      </w:ins>
      <w:r>
        <w:rPr>
          <w:rFonts w:ascii="微软雅黑" w:cs="微软雅黑" w:hAnsi="微软雅黑" w:eastAsia="微软雅黑"/>
          <w:rtl w:val="0"/>
          <w:lang w:val="zh-TW" w:eastAsia="zh-TW"/>
        </w:rPr>
        <w:t>定义如下：</w:t>
      </w:r>
    </w:p>
    <w:p>
      <w:pPr>
        <w:pStyle w:val="正文 A"/>
        <w:ind w:left="840" w:firstLine="0"/>
        <w:jc w:val="left"/>
        <w:rPr>
          <w:ins w:id="65" w:date="2018-02-28T18:20:35Z" w:author="李大伟"/>
          <w:rFonts w:ascii="微软雅黑" w:cs="微软雅黑" w:hAnsi="微软雅黑" w:eastAsia="微软雅黑"/>
          <w:lang w:val="zh-TW" w:eastAsia="zh-TW"/>
        </w:rPr>
      </w:pPr>
      <w:ins w:id="66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 xml:space="preserve">    </w:t>
        </w:r>
      </w:ins>
      <w:ins w:id="67" w:date="2018-02-28T18:20:35Z" w:author="李大伟">
        <w:r>
          <w:rPr>
            <w:rFonts w:ascii="微软雅黑" w:cs="微软雅黑" w:hAnsi="微软雅黑" w:eastAsia="微软雅黑"/>
            <w:rtl w:val="0"/>
            <w:lang w:val="zh-TW" w:eastAsia="zh-TW"/>
          </w:rPr>
          <w:t>typedef struct conn_info</w:t>
        </w:r>
      </w:ins>
    </w:p>
    <w:p>
      <w:pPr>
        <w:pStyle w:val="正文 A"/>
        <w:ind w:left="840" w:firstLine="0"/>
        <w:jc w:val="left"/>
        <w:rPr>
          <w:ins w:id="68" w:date="2018-02-28T18:20:35Z" w:author="李大伟"/>
          <w:rFonts w:ascii="微软雅黑" w:cs="微软雅黑" w:hAnsi="微软雅黑" w:eastAsia="微软雅黑"/>
          <w:lang w:val="zh-TW" w:eastAsia="zh-TW"/>
        </w:rPr>
      </w:pPr>
      <w:ins w:id="69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 xml:space="preserve">    </w:t>
        </w:r>
      </w:ins>
      <w:ins w:id="70" w:date="2018-02-28T18:20:35Z" w:author="李大伟">
        <w:r>
          <w:rPr>
            <w:rFonts w:ascii="微软雅黑" w:cs="微软雅黑" w:hAnsi="微软雅黑" w:eastAsia="微软雅黑"/>
            <w:rtl w:val="0"/>
            <w:lang w:val="zh-TW" w:eastAsia="zh-TW"/>
          </w:rPr>
          <w:t>{</w:t>
        </w:r>
      </w:ins>
    </w:p>
    <w:p>
      <w:pPr>
        <w:pStyle w:val="正文 A"/>
        <w:ind w:left="840" w:firstLine="0"/>
        <w:jc w:val="left"/>
        <w:rPr>
          <w:ins w:id="71" w:date="2018-02-28T18:20:35Z" w:author="李大伟"/>
          <w:rFonts w:ascii="微软雅黑" w:cs="微软雅黑" w:hAnsi="微软雅黑" w:eastAsia="微软雅黑"/>
          <w:lang w:val="zh-TW" w:eastAsia="zh-TW"/>
        </w:rPr>
      </w:pPr>
      <w:ins w:id="72" w:date="2018-02-28T18:20:35Z" w:author="李大伟">
        <w:r>
          <w:rPr>
            <w:rFonts w:ascii="微软雅黑" w:cs="微软雅黑" w:hAnsi="微软雅黑" w:eastAsia="微软雅黑"/>
            <w:rtl w:val="0"/>
            <w:lang w:val="zh-TW" w:eastAsia="zh-TW"/>
          </w:rPr>
          <w:t xml:space="preserve">    </w:t>
        </w:r>
      </w:ins>
      <w:ins w:id="73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 xml:space="preserve">    </w:t>
        </w:r>
      </w:ins>
      <w:ins w:id="74" w:date="2018-02-28T18:20:35Z" w:author="李大伟">
        <w:r>
          <w:rPr>
            <w:rFonts w:ascii="微软雅黑" w:cs="微软雅黑" w:hAnsi="微软雅黑" w:eastAsia="微软雅黑"/>
            <w:rtl w:val="0"/>
            <w:lang w:val="zh-TW" w:eastAsia="zh-TW"/>
          </w:rPr>
          <w:t>char source_address[16];</w:t>
        </w:r>
      </w:ins>
      <w:ins w:id="75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ab/>
          <w:tab/>
          <w:t xml:space="preserve">// </w:t>
        </w:r>
      </w:ins>
      <w:ins w:id="76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源</w:t>
        </w:r>
      </w:ins>
      <w:ins w:id="77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IP</w:t>
        </w:r>
      </w:ins>
      <w:ins w:id="78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， 强转为一个</w:t>
        </w:r>
      </w:ins>
      <w:ins w:id="79" w:date="2018-02-28T18:20:35Z" w:author="李大伟">
        <w:r>
          <w:rPr>
            <w:rFonts w:ascii="微软雅黑" w:cs="微软雅黑" w:hAnsi="微软雅黑" w:eastAsia="微软雅黑"/>
            <w:rtl w:val="0"/>
            <w:lang w:val="en-US" w:eastAsia="zh-TW"/>
          </w:rPr>
          <w:t>in_addr_t</w:t>
        </w:r>
      </w:ins>
      <w:ins w:id="80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 xml:space="preserve"> *</w:t>
        </w:r>
      </w:ins>
      <w:ins w:id="81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，然后取值</w:t>
        </w:r>
      </w:ins>
    </w:p>
    <w:p>
      <w:pPr>
        <w:pStyle w:val="正文 A"/>
        <w:ind w:left="840" w:firstLine="0"/>
        <w:jc w:val="left"/>
        <w:rPr>
          <w:ins w:id="82" w:date="2018-02-28T18:20:35Z" w:author="李大伟"/>
          <w:rFonts w:ascii="微软雅黑" w:cs="微软雅黑" w:hAnsi="微软雅黑" w:eastAsia="微软雅黑"/>
          <w:lang w:val="zh-TW" w:eastAsia="zh-TW"/>
        </w:rPr>
      </w:pPr>
      <w:ins w:id="83" w:date="2018-02-28T18:20:35Z" w:author="李大伟">
        <w:r>
          <w:rPr>
            <w:rFonts w:ascii="微软雅黑" w:cs="微软雅黑" w:hAnsi="微软雅黑" w:eastAsia="微软雅黑"/>
            <w:rtl w:val="0"/>
            <w:lang w:val="zh-TW" w:eastAsia="zh-TW"/>
          </w:rPr>
          <w:t xml:space="preserve">    </w:t>
        </w:r>
      </w:ins>
      <w:ins w:id="84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 xml:space="preserve">    </w:t>
        </w:r>
      </w:ins>
      <w:ins w:id="85" w:date="2018-02-28T18:20:35Z" w:author="李大伟">
        <w:r>
          <w:rPr>
            <w:rFonts w:ascii="微软雅黑" w:cs="微软雅黑" w:hAnsi="微软雅黑" w:eastAsia="微软雅黑"/>
            <w:rtl w:val="0"/>
            <w:lang w:val="zh-TW" w:eastAsia="zh-TW"/>
          </w:rPr>
          <w:t>char destination_address[16];</w:t>
        </w:r>
      </w:ins>
      <w:ins w:id="86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ab/>
          <w:t xml:space="preserve">// </w:t>
        </w:r>
      </w:ins>
      <w:ins w:id="87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目的</w:t>
        </w:r>
      </w:ins>
      <w:ins w:id="88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IP</w:t>
        </w:r>
      </w:ins>
      <w:ins w:id="89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，强转为一个</w:t>
        </w:r>
      </w:ins>
      <w:ins w:id="90" w:date="2018-02-28T18:20:35Z" w:author="李大伟">
        <w:r>
          <w:rPr>
            <w:rFonts w:ascii="微软雅黑" w:cs="微软雅黑" w:hAnsi="微软雅黑" w:eastAsia="微软雅黑"/>
            <w:rtl w:val="0"/>
            <w:lang w:val="en-US" w:eastAsia="zh-TW"/>
          </w:rPr>
          <w:t>in_addr_t</w:t>
        </w:r>
      </w:ins>
      <w:ins w:id="91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 xml:space="preserve"> *</w:t>
        </w:r>
      </w:ins>
      <w:ins w:id="92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，然后取值</w:t>
        </w:r>
      </w:ins>
    </w:p>
    <w:p>
      <w:pPr>
        <w:pStyle w:val="正文 A"/>
        <w:ind w:left="840" w:firstLine="0"/>
        <w:jc w:val="left"/>
        <w:rPr>
          <w:ins w:id="93" w:date="2018-02-28T18:20:35Z" w:author="李大伟"/>
          <w:rFonts w:ascii="微软雅黑" w:cs="微软雅黑" w:hAnsi="微软雅黑" w:eastAsia="微软雅黑"/>
          <w:lang w:val="zh-TW" w:eastAsia="zh-TW"/>
        </w:rPr>
      </w:pPr>
      <w:ins w:id="94" w:date="2018-02-28T18:20:35Z" w:author="李大伟">
        <w:r>
          <w:rPr>
            <w:rFonts w:ascii="微软雅黑" w:cs="微软雅黑" w:hAnsi="微软雅黑" w:eastAsia="微软雅黑"/>
            <w:rtl w:val="0"/>
            <w:lang w:val="zh-TW" w:eastAsia="zh-TW"/>
          </w:rPr>
          <w:t xml:space="preserve">    </w:t>
        </w:r>
      </w:ins>
      <w:ins w:id="95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 xml:space="preserve">    </w:t>
        </w:r>
      </w:ins>
      <w:ins w:id="96" w:date="2018-02-28T18:20:35Z" w:author="李大伟">
        <w:r>
          <w:rPr>
            <w:rFonts w:ascii="微软雅黑" w:cs="微软雅黑" w:hAnsi="微软雅黑" w:eastAsia="微软雅黑"/>
            <w:rtl w:val="0"/>
            <w:lang w:val="zh-TW" w:eastAsia="zh-TW"/>
          </w:rPr>
          <w:t>uint16_t source_port;</w:t>
        </w:r>
      </w:ins>
      <w:ins w:id="97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ab/>
          <w:tab/>
          <w:tab/>
          <w:t xml:space="preserve">// </w:t>
        </w:r>
      </w:ins>
      <w:ins w:id="98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源端口，网络字节序</w:t>
        </w:r>
      </w:ins>
    </w:p>
    <w:p>
      <w:pPr>
        <w:pStyle w:val="正文 A"/>
        <w:ind w:left="840" w:firstLine="0"/>
        <w:jc w:val="left"/>
        <w:rPr>
          <w:ins w:id="99" w:date="2018-02-28T18:20:35Z" w:author="李大伟"/>
          <w:rFonts w:ascii="微软雅黑" w:cs="微软雅黑" w:hAnsi="微软雅黑" w:eastAsia="微软雅黑"/>
          <w:lang w:val="zh-TW" w:eastAsia="zh-TW"/>
        </w:rPr>
      </w:pPr>
      <w:ins w:id="100" w:date="2018-02-28T18:20:35Z" w:author="李大伟">
        <w:r>
          <w:rPr>
            <w:rFonts w:ascii="微软雅黑" w:cs="微软雅黑" w:hAnsi="微软雅黑" w:eastAsia="微软雅黑"/>
            <w:rtl w:val="0"/>
            <w:lang w:val="zh-TW" w:eastAsia="zh-TW"/>
          </w:rPr>
          <w:t xml:space="preserve">    </w:t>
        </w:r>
      </w:ins>
      <w:ins w:id="101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 xml:space="preserve">    </w:t>
        </w:r>
      </w:ins>
      <w:ins w:id="102" w:date="2018-02-28T18:20:35Z" w:author="李大伟">
        <w:r>
          <w:rPr>
            <w:rFonts w:ascii="微软雅黑" w:cs="微软雅黑" w:hAnsi="微软雅黑" w:eastAsia="微软雅黑"/>
            <w:rtl w:val="0"/>
            <w:lang w:val="zh-TW" w:eastAsia="zh-TW"/>
          </w:rPr>
          <w:t>uint16_t destination_port;</w:t>
        </w:r>
      </w:ins>
      <w:ins w:id="103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ab/>
          <w:tab/>
          <w:t xml:space="preserve">// </w:t>
        </w:r>
      </w:ins>
      <w:ins w:id="104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目的端口，网络字节序</w:t>
        </w:r>
      </w:ins>
    </w:p>
    <w:p>
      <w:pPr>
        <w:pStyle w:val="正文 A"/>
        <w:ind w:left="840" w:firstLine="0"/>
        <w:jc w:val="left"/>
        <w:rPr>
          <w:ins w:id="105" w:date="2018-02-28T18:20:35Z" w:author="李大伟"/>
          <w:rFonts w:ascii="微软雅黑" w:cs="微软雅黑" w:hAnsi="微软雅黑" w:eastAsia="微软雅黑"/>
          <w:lang w:val="zh-TW" w:eastAsia="zh-TW"/>
        </w:rPr>
      </w:pPr>
      <w:ins w:id="106" w:date="2018-02-28T18:20:35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 xml:space="preserve">    </w:t>
        </w:r>
      </w:ins>
      <w:ins w:id="107" w:date="2018-02-28T18:20:35Z" w:author="李大伟">
        <w:r>
          <w:rPr>
            <w:rFonts w:ascii="微软雅黑" w:cs="微软雅黑" w:hAnsi="微软雅黑" w:eastAsia="微软雅黑"/>
            <w:rtl w:val="0"/>
            <w:lang w:val="zh-TW" w:eastAsia="zh-TW"/>
          </w:rPr>
          <w:t>}conn_info_t;</w:t>
        </w:r>
      </w:ins>
    </w:p>
    <w:p>
      <w:pPr>
        <w:pStyle w:val="正文 A"/>
        <w:ind w:left="840" w:firstLine="0"/>
        <w:jc w:val="left"/>
        <w:rPr>
          <w:lang w:val="zh-TW" w:eastAsia="zh-TW"/>
        </w:rPr>
      </w:pPr>
    </w:p>
    <w:p>
      <w:pPr>
        <w:pStyle w:val="正文 A"/>
        <w:ind w:left="420" w:firstLine="0"/>
        <w:rPr>
          <w:ins w:id="108" w:date="2018-02-28T18:25:05Z" w:author="李大伟"/>
          <w:lang w:val="zh-TW" w:eastAsia="zh-TW"/>
        </w:rPr>
      </w:pPr>
      <w:r>
        <w:rPr>
          <w:rtl w:val="0"/>
          <w:lang w:val="zh-TW" w:eastAsia="zh-TW"/>
        </w:rPr>
        <w:t xml:space="preserve">          </w:t>
      </w:r>
      <w:ins w:id="109" w:date="2018-02-28T18:25:05Z" w:author="李大伟">
        <w:r>
          <w:rPr>
            <w:rtl w:val="0"/>
            <w:lang w:val="zh-CN" w:eastAsia="zh-CN"/>
          </w:rPr>
          <w:t xml:space="preserve"> </w:t>
        </w:r>
      </w:ins>
      <w:ins w:id="110" w:date="2018-02-28T18:25:05Z" w:author="李大伟">
        <w:r>
          <w:rPr>
            <w:rtl w:val="0"/>
            <w:lang w:val="zh-TW" w:eastAsia="zh-TW"/>
          </w:rPr>
          <w:t>typedef struct dns_info</w:t>
        </w:r>
      </w:ins>
      <w:ins w:id="111" w:date="2018-02-28T18:25:05Z" w:author="李大伟">
        <w:r>
          <w:rPr>
            <w:rtl w:val="0"/>
            <w:lang w:val="zh-CN" w:eastAsia="zh-CN"/>
          </w:rPr>
          <w:tab/>
          <w:tab/>
          <w:tab/>
          <w:t xml:space="preserve">// </w:t>
        </w:r>
      </w:ins>
      <w:ins w:id="112" w:date="2018-02-28T18:25:05Z" w:author="李大伟">
        <w:r>
          <w:rPr>
            <w:rtl w:val="0"/>
            <w:lang w:val="zh-CN" w:eastAsia="zh-CN"/>
          </w:rPr>
          <w:t>承载</w:t>
        </w:r>
      </w:ins>
      <w:ins w:id="113" w:date="2018-02-28T18:25:05Z" w:author="李大伟">
        <w:r>
          <w:rPr>
            <w:rtl w:val="0"/>
            <w:lang w:val="zh-CN" w:eastAsia="zh-CN"/>
          </w:rPr>
          <w:t>DNS</w:t>
        </w:r>
      </w:ins>
      <w:ins w:id="114" w:date="2018-02-28T18:25:05Z" w:author="李大伟">
        <w:r>
          <w:rPr>
            <w:rtl w:val="0"/>
            <w:lang w:val="zh-CN" w:eastAsia="zh-CN"/>
          </w:rPr>
          <w:t>信息的结构体</w:t>
        </w:r>
      </w:ins>
    </w:p>
    <w:p>
      <w:pPr>
        <w:pStyle w:val="正文 A"/>
        <w:ind w:left="420" w:firstLine="0"/>
        <w:rPr>
          <w:ins w:id="115" w:date="2018-02-28T18:25:05Z" w:author="李大伟"/>
          <w:lang w:val="zh-TW" w:eastAsia="zh-TW"/>
        </w:rPr>
      </w:pPr>
      <w:ins w:id="116" w:date="2018-02-28T18:25:05Z" w:author="李大伟">
        <w:r>
          <w:rPr>
            <w:rtl w:val="0"/>
            <w:lang w:val="zh-CN" w:eastAsia="zh-CN"/>
          </w:rPr>
          <w:t xml:space="preserve">           </w:t>
        </w:r>
      </w:ins>
      <w:ins w:id="117" w:date="2018-02-28T18:25:05Z" w:author="李大伟">
        <w:r>
          <w:rPr>
            <w:rtl w:val="0"/>
            <w:lang w:val="zh-TW" w:eastAsia="zh-TW"/>
          </w:rPr>
          <w:t>{</w:t>
        </w:r>
      </w:ins>
    </w:p>
    <w:p>
      <w:pPr>
        <w:pStyle w:val="正文 A"/>
        <w:ind w:left="420" w:firstLine="0"/>
        <w:rPr>
          <w:ins w:id="118" w:date="2018-02-28T18:25:05Z" w:author="李大伟"/>
          <w:lang w:val="zh-TW" w:eastAsia="zh-TW"/>
        </w:rPr>
      </w:pPr>
      <w:ins w:id="119" w:date="2018-02-28T18:25:05Z" w:author="李大伟">
        <w:r>
          <w:rPr>
            <w:rtl w:val="0"/>
            <w:lang w:val="zh-TW" w:eastAsia="zh-TW"/>
          </w:rPr>
          <w:t xml:space="preserve">    </w:t>
        </w:r>
      </w:ins>
      <w:ins w:id="120" w:date="2018-02-28T18:25:05Z" w:author="李大伟">
        <w:r>
          <w:rPr>
            <w:rtl w:val="0"/>
            <w:lang w:val="zh-CN" w:eastAsia="zh-CN"/>
          </w:rPr>
          <w:t xml:space="preserve">           </w:t>
        </w:r>
      </w:ins>
      <w:ins w:id="121" w:date="2018-02-28T18:25:05Z" w:author="李大伟">
        <w:r>
          <w:rPr>
            <w:rtl w:val="0"/>
            <w:lang w:val="zh-TW" w:eastAsia="zh-TW"/>
          </w:rPr>
          <w:t>conn_info_t connection;</w:t>
        </w:r>
      </w:ins>
    </w:p>
    <w:p>
      <w:pPr>
        <w:pStyle w:val="正文 A"/>
        <w:ind w:left="420" w:firstLine="0"/>
        <w:rPr>
          <w:ins w:id="122" w:date="2018-02-28T18:25:05Z" w:author="李大伟"/>
          <w:lang w:val="zh-TW" w:eastAsia="zh-TW"/>
        </w:rPr>
      </w:pPr>
      <w:ins w:id="123" w:date="2018-02-28T18:25:05Z" w:author="李大伟">
        <w:r>
          <w:rPr>
            <w:rtl w:val="0"/>
            <w:lang w:val="zh-TW" w:eastAsia="zh-TW"/>
          </w:rPr>
          <w:t xml:space="preserve">    </w:t>
        </w:r>
      </w:ins>
      <w:ins w:id="124" w:date="2018-02-28T18:25:05Z" w:author="李大伟">
        <w:r>
          <w:rPr>
            <w:rtl w:val="0"/>
            <w:lang w:val="zh-CN" w:eastAsia="zh-CN"/>
          </w:rPr>
          <w:t xml:space="preserve">           </w:t>
        </w:r>
      </w:ins>
      <w:ins w:id="125" w:date="2018-02-28T18:25:05Z" w:author="李大伟">
        <w:r>
          <w:rPr>
            <w:rtl w:val="0"/>
            <w:lang w:val="zh-TW" w:eastAsia="zh-TW"/>
          </w:rPr>
          <w:t>const char *p_dns_query;</w:t>
        </w:r>
      </w:ins>
      <w:ins w:id="126" w:date="2018-02-28T18:25:05Z" w:author="李大伟">
        <w:r>
          <w:rPr>
            <w:rtl w:val="0"/>
            <w:lang w:val="zh-CN" w:eastAsia="zh-CN"/>
          </w:rPr>
          <w:tab/>
          <w:tab/>
          <w:t>// DNS</w:t>
        </w:r>
      </w:ins>
      <w:ins w:id="127" w:date="2018-02-28T18:25:05Z" w:author="李大伟">
        <w:r>
          <w:rPr>
            <w:rtl w:val="0"/>
            <w:lang w:val="zh-CN" w:eastAsia="zh-CN"/>
          </w:rPr>
          <w:t>请求的域名</w:t>
        </w:r>
      </w:ins>
    </w:p>
    <w:p>
      <w:pPr>
        <w:pStyle w:val="正文 A"/>
        <w:ind w:left="420" w:firstLine="0"/>
        <w:rPr>
          <w:ins w:id="128" w:date="2018-02-28T18:25:05Z" w:author="李大伟"/>
          <w:lang w:val="zh-TW" w:eastAsia="zh-TW"/>
        </w:rPr>
      </w:pPr>
      <w:ins w:id="129" w:date="2018-02-28T18:25:05Z" w:author="李大伟">
        <w:r>
          <w:rPr>
            <w:rtl w:val="0"/>
            <w:lang w:val="zh-TW" w:eastAsia="zh-TW"/>
          </w:rPr>
          <w:t xml:space="preserve">    </w:t>
        </w:r>
      </w:ins>
      <w:ins w:id="130" w:date="2018-02-28T18:25:05Z" w:author="李大伟">
        <w:r>
          <w:rPr>
            <w:rtl w:val="0"/>
            <w:lang w:val="zh-CN" w:eastAsia="zh-CN"/>
          </w:rPr>
          <w:t xml:space="preserve">           </w:t>
        </w:r>
      </w:ins>
      <w:ins w:id="131" w:date="2018-02-28T18:25:05Z" w:author="李大伟">
        <w:r>
          <w:rPr>
            <w:rtl w:val="0"/>
            <w:lang w:val="zh-TW" w:eastAsia="zh-TW"/>
          </w:rPr>
          <w:t>char response_address[46];</w:t>
        </w:r>
      </w:ins>
      <w:ins w:id="132" w:date="2018-02-28T18:25:05Z" w:author="李大伟">
        <w:r>
          <w:rPr>
            <w:rtl w:val="0"/>
            <w:lang w:val="zh-CN" w:eastAsia="zh-CN"/>
          </w:rPr>
          <w:tab/>
          <w:t>// DNS</w:t>
        </w:r>
      </w:ins>
      <w:ins w:id="133" w:date="2018-02-28T18:25:05Z" w:author="李大伟">
        <w:r>
          <w:rPr>
            <w:rtl w:val="0"/>
            <w:lang w:val="zh-CN" w:eastAsia="zh-CN"/>
          </w:rPr>
          <w:t>响应的</w:t>
        </w:r>
      </w:ins>
      <w:ins w:id="134" w:date="2018-02-28T18:25:05Z" w:author="李大伟">
        <w:r>
          <w:rPr>
            <w:rtl w:val="0"/>
            <w:lang w:val="zh-CN" w:eastAsia="zh-CN"/>
          </w:rPr>
          <w:t>IP</w:t>
        </w:r>
      </w:ins>
      <w:ins w:id="135" w:date="2018-02-28T18:25:05Z" w:author="李大伟">
        <w:r>
          <w:rPr>
            <w:rtl w:val="0"/>
            <w:lang w:val="zh-CN" w:eastAsia="zh-CN"/>
          </w:rPr>
          <w:t>，点分十进制表示</w:t>
        </w:r>
      </w:ins>
    </w:p>
    <w:p>
      <w:pPr>
        <w:pStyle w:val="正文 A"/>
        <w:ind w:left="420" w:firstLine="0"/>
        <w:rPr>
          <w:ins w:id="136" w:date="2018-02-28T18:25:05Z" w:author="李大伟"/>
          <w:lang w:val="zh-TW" w:eastAsia="zh-TW"/>
        </w:rPr>
      </w:pPr>
      <w:ins w:id="137" w:date="2018-02-28T18:25:05Z" w:author="李大伟">
        <w:r>
          <w:rPr>
            <w:rtl w:val="0"/>
            <w:lang w:val="zh-TW" w:eastAsia="zh-TW"/>
          </w:rPr>
          <w:t xml:space="preserve">    </w:t>
        </w:r>
      </w:ins>
      <w:ins w:id="138" w:date="2018-02-28T18:25:05Z" w:author="李大伟">
        <w:r>
          <w:rPr>
            <w:rtl w:val="0"/>
            <w:lang w:val="zh-CN" w:eastAsia="zh-CN"/>
          </w:rPr>
          <w:t xml:space="preserve">           </w:t>
        </w:r>
      </w:ins>
      <w:ins w:id="139" w:date="2018-02-28T18:25:05Z" w:author="李大伟">
        <w:r>
          <w:rPr>
            <w:rtl w:val="0"/>
            <w:lang w:val="zh-TW" w:eastAsia="zh-TW"/>
          </w:rPr>
          <w:t>time_t time;</w:t>
        </w:r>
      </w:ins>
      <w:ins w:id="140" w:date="2018-02-28T18:25:05Z" w:author="李大伟">
        <w:r>
          <w:rPr>
            <w:rtl w:val="0"/>
            <w:lang w:val="zh-CN" w:eastAsia="zh-CN"/>
          </w:rPr>
          <w:tab/>
          <w:tab/>
          <w:tab/>
          <w:tab/>
          <w:t xml:space="preserve">// </w:t>
        </w:r>
      </w:ins>
      <w:ins w:id="141" w:date="2018-02-28T18:25:05Z" w:author="李大伟">
        <w:r>
          <w:rPr>
            <w:rtl w:val="0"/>
            <w:lang w:val="zh-CN" w:eastAsia="zh-CN"/>
          </w:rPr>
          <w:t>发生记录的时间</w:t>
        </w:r>
      </w:ins>
    </w:p>
    <w:p>
      <w:pPr>
        <w:pStyle w:val="正文 A"/>
        <w:ind w:left="420" w:firstLine="0"/>
        <w:rPr>
          <w:ins w:id="142" w:date="2018-02-28T18:25:05Z" w:author="李大伟"/>
          <w:lang w:val="zh-TW" w:eastAsia="zh-TW"/>
        </w:rPr>
      </w:pPr>
      <w:ins w:id="143" w:date="2018-02-28T18:25:05Z" w:author="李大伟">
        <w:r>
          <w:rPr>
            <w:rtl w:val="0"/>
            <w:lang w:val="zh-CN" w:eastAsia="zh-CN"/>
          </w:rPr>
          <w:t xml:space="preserve">           </w:t>
        </w:r>
      </w:ins>
      <w:ins w:id="144" w:date="2018-02-28T18:25:05Z" w:author="李大伟">
        <w:r>
          <w:rPr>
            <w:rtl w:val="0"/>
            <w:lang w:val="zh-TW" w:eastAsia="zh-TW"/>
          </w:rPr>
          <w:t>}dns_info_t;</w:t>
        </w:r>
      </w:ins>
    </w:p>
    <w:p>
      <w:pPr>
        <w:pStyle w:val="正文 A"/>
        <w:ind w:left="420" w:firstLine="0"/>
        <w:rPr>
          <w:ins w:id="145" w:date="2018-02-28T18:25:05Z" w:author="李大伟"/>
          <w:lang w:val="zh-TW" w:eastAsia="zh-TW"/>
        </w:rPr>
      </w:pPr>
    </w:p>
    <w:p>
      <w:pPr>
        <w:pStyle w:val="正文 A"/>
        <w:ind w:left="420" w:firstLine="0"/>
        <w:rPr>
          <w:ins w:id="146" w:date="2018-02-28T18:25:05Z" w:author="李大伟"/>
          <w:lang w:val="zh-TW" w:eastAsia="zh-TW"/>
        </w:rPr>
      </w:pPr>
    </w:p>
    <w:p>
      <w:pPr>
        <w:pStyle w:val="正文 A"/>
        <w:ind w:left="420" w:firstLine="0"/>
        <w:rPr>
          <w:ins w:id="147" w:date="2018-02-28T18:25:05Z" w:author="李大伟"/>
          <w:lang w:val="zh-TW" w:eastAsia="zh-TW"/>
        </w:rPr>
      </w:pPr>
      <w:ins w:id="148" w:date="2018-02-28T18:25:05Z" w:author="李大伟">
        <w:r>
          <w:rPr>
            <w:rtl w:val="0"/>
            <w:lang w:val="zh-CN" w:eastAsia="zh-CN"/>
          </w:rPr>
          <w:t xml:space="preserve">           </w:t>
        </w:r>
      </w:ins>
      <w:ins w:id="149" w:date="2018-02-28T18:25:05Z" w:author="李大伟">
        <w:r>
          <w:rPr>
            <w:rtl w:val="0"/>
            <w:lang w:val="zh-TW" w:eastAsia="zh-TW"/>
          </w:rPr>
          <w:t>typedef struct network_info</w:t>
        </w:r>
      </w:ins>
      <w:ins w:id="150" w:date="2018-02-28T18:25:05Z" w:author="李大伟">
        <w:r>
          <w:rPr>
            <w:rtl w:val="0"/>
            <w:lang w:val="zh-CN" w:eastAsia="zh-CN"/>
          </w:rPr>
          <w:tab/>
          <w:tab/>
          <w:t xml:space="preserve">// </w:t>
        </w:r>
      </w:ins>
      <w:ins w:id="151" w:date="2018-02-28T18:25:05Z" w:author="李大伟">
        <w:r>
          <w:rPr>
            <w:rtl w:val="0"/>
            <w:lang w:val="zh-CN" w:eastAsia="zh-CN"/>
          </w:rPr>
          <w:t>承载</w:t>
        </w:r>
      </w:ins>
      <w:ins w:id="152" w:date="2018-02-28T18:25:05Z" w:author="李大伟">
        <w:r>
          <w:rPr>
            <w:rtl w:val="0"/>
            <w:lang w:val="zh-CN" w:eastAsia="zh-CN"/>
          </w:rPr>
          <w:t>HTTP</w:t>
        </w:r>
      </w:ins>
      <w:ins w:id="153" w:date="2018-02-28T18:25:05Z" w:author="李大伟">
        <w:r>
          <w:rPr>
            <w:rtl w:val="0"/>
            <w:lang w:val="zh-CN" w:eastAsia="zh-CN"/>
          </w:rPr>
          <w:t>信息的结构体</w:t>
        </w:r>
      </w:ins>
    </w:p>
    <w:p>
      <w:pPr>
        <w:pStyle w:val="正文 A"/>
        <w:ind w:left="420" w:firstLine="0"/>
        <w:rPr>
          <w:ins w:id="154" w:date="2018-02-28T18:25:05Z" w:author="李大伟"/>
          <w:lang w:val="zh-TW" w:eastAsia="zh-TW"/>
        </w:rPr>
      </w:pPr>
      <w:ins w:id="155" w:date="2018-02-28T18:25:05Z" w:author="李大伟">
        <w:r>
          <w:rPr>
            <w:rtl w:val="0"/>
            <w:lang w:val="zh-CN" w:eastAsia="zh-CN"/>
          </w:rPr>
          <w:t xml:space="preserve">           </w:t>
        </w:r>
      </w:ins>
      <w:ins w:id="156" w:date="2018-02-28T18:25:05Z" w:author="李大伟">
        <w:r>
          <w:rPr>
            <w:rtl w:val="0"/>
            <w:lang w:val="zh-TW" w:eastAsia="zh-TW"/>
          </w:rPr>
          <w:t>{</w:t>
        </w:r>
      </w:ins>
    </w:p>
    <w:p>
      <w:pPr>
        <w:pStyle w:val="正文 A"/>
        <w:ind w:left="420" w:firstLine="0"/>
        <w:rPr>
          <w:ins w:id="157" w:date="2018-02-28T18:25:05Z" w:author="李大伟"/>
          <w:lang w:val="zh-TW" w:eastAsia="zh-TW"/>
        </w:rPr>
      </w:pPr>
      <w:ins w:id="158" w:date="2018-02-28T18:25:05Z" w:author="李大伟">
        <w:r>
          <w:rPr>
            <w:rtl w:val="0"/>
            <w:lang w:val="zh-TW" w:eastAsia="zh-TW"/>
          </w:rPr>
          <w:t xml:space="preserve">    </w:t>
        </w:r>
      </w:ins>
      <w:ins w:id="159" w:date="2018-02-28T18:25:05Z" w:author="李大伟">
        <w:r>
          <w:rPr>
            <w:rtl w:val="0"/>
            <w:lang w:val="zh-CN" w:eastAsia="zh-CN"/>
          </w:rPr>
          <w:t xml:space="preserve">           </w:t>
        </w:r>
      </w:ins>
      <w:ins w:id="160" w:date="2018-02-28T18:25:05Z" w:author="李大伟">
        <w:r>
          <w:rPr>
            <w:rtl w:val="0"/>
            <w:lang w:val="zh-TW" w:eastAsia="zh-TW"/>
          </w:rPr>
          <w:t>conn_info_t connection;</w:t>
        </w:r>
      </w:ins>
    </w:p>
    <w:p>
      <w:pPr>
        <w:pStyle w:val="正文 A"/>
        <w:ind w:left="420" w:firstLine="0"/>
        <w:rPr>
          <w:ins w:id="161" w:date="2018-02-28T18:25:05Z" w:author="李大伟"/>
          <w:lang w:val="zh-TW" w:eastAsia="zh-TW"/>
        </w:rPr>
      </w:pPr>
      <w:ins w:id="162" w:date="2018-02-28T18:25:05Z" w:author="李大伟">
        <w:r>
          <w:rPr>
            <w:rtl w:val="0"/>
            <w:lang w:val="zh-TW" w:eastAsia="zh-TW"/>
          </w:rPr>
          <w:t xml:space="preserve">    </w:t>
        </w:r>
      </w:ins>
      <w:ins w:id="163" w:date="2018-02-28T18:25:05Z" w:author="李大伟">
        <w:r>
          <w:rPr>
            <w:rtl w:val="0"/>
            <w:lang w:val="zh-CN" w:eastAsia="zh-CN"/>
          </w:rPr>
          <w:t xml:space="preserve">           </w:t>
        </w:r>
      </w:ins>
      <w:ins w:id="164" w:date="2018-02-28T18:25:05Z" w:author="李大伟">
        <w:r>
          <w:rPr>
            <w:rtl w:val="0"/>
            <w:lang w:val="zh-TW" w:eastAsia="zh-TW"/>
          </w:rPr>
          <w:t>network_protocol_t protocol;</w:t>
        </w:r>
      </w:ins>
      <w:ins w:id="165" w:date="2018-02-28T18:25:05Z" w:author="李大伟">
        <w:r>
          <w:rPr>
            <w:rtl w:val="0"/>
            <w:lang w:val="zh-CN" w:eastAsia="zh-CN"/>
          </w:rPr>
          <w:tab/>
          <w:t xml:space="preserve">// </w:t>
        </w:r>
      </w:ins>
      <w:ins w:id="166" w:date="2018-02-28T18:25:05Z" w:author="李大伟">
        <w:r>
          <w:rPr>
            <w:rtl w:val="0"/>
            <w:lang w:val="zh-CN" w:eastAsia="zh-CN"/>
          </w:rPr>
          <w:t>网络协议</w:t>
        </w:r>
      </w:ins>
    </w:p>
    <w:p>
      <w:pPr>
        <w:pStyle w:val="正文 A"/>
        <w:ind w:left="420" w:firstLine="0"/>
        <w:rPr>
          <w:ins w:id="167" w:date="2018-02-28T18:25:05Z" w:author="李大伟"/>
          <w:lang w:val="zh-TW" w:eastAsia="zh-TW"/>
        </w:rPr>
      </w:pPr>
      <w:ins w:id="168" w:date="2018-02-28T18:25:05Z" w:author="李大伟">
        <w:r>
          <w:rPr>
            <w:rtl w:val="0"/>
            <w:lang w:val="zh-TW" w:eastAsia="zh-TW"/>
          </w:rPr>
          <w:t xml:space="preserve">    </w:t>
        </w:r>
      </w:ins>
      <w:ins w:id="169" w:date="2018-02-28T18:25:05Z" w:author="李大伟">
        <w:r>
          <w:rPr>
            <w:rtl w:val="0"/>
            <w:lang w:val="zh-CN" w:eastAsia="zh-CN"/>
          </w:rPr>
          <w:t xml:space="preserve">           </w:t>
        </w:r>
      </w:ins>
      <w:ins w:id="170" w:date="2018-02-28T18:25:05Z" w:author="李大伟">
        <w:r>
          <w:rPr>
            <w:rtl w:val="0"/>
            <w:lang w:val="zh-TW" w:eastAsia="zh-TW"/>
          </w:rPr>
          <w:t>const char *p_url;</w:t>
        </w:r>
      </w:ins>
      <w:ins w:id="171" w:date="2018-02-28T18:25:05Z" w:author="李大伟">
        <w:r>
          <w:rPr>
            <w:rtl w:val="0"/>
            <w:lang w:val="zh-CN" w:eastAsia="zh-CN"/>
          </w:rPr>
          <w:tab/>
          <w:tab/>
          <w:tab/>
          <w:t xml:space="preserve">// </w:t>
        </w:r>
      </w:ins>
      <w:ins w:id="172" w:date="2018-02-28T18:25:05Z" w:author="李大伟">
        <w:r>
          <w:rPr>
            <w:rtl w:val="0"/>
            <w:lang w:val="zh-CN" w:eastAsia="zh-CN"/>
          </w:rPr>
          <w:t>请求的</w:t>
        </w:r>
      </w:ins>
      <w:ins w:id="173" w:date="2018-02-28T18:25:05Z" w:author="李大伟">
        <w:r>
          <w:rPr>
            <w:rtl w:val="0"/>
            <w:lang w:val="zh-CN" w:eastAsia="zh-CN"/>
          </w:rPr>
          <w:t>URL</w:t>
        </w:r>
      </w:ins>
    </w:p>
    <w:p>
      <w:pPr>
        <w:pStyle w:val="正文 A"/>
        <w:ind w:left="420" w:firstLine="0"/>
        <w:rPr>
          <w:ins w:id="174" w:date="2018-02-28T18:25:05Z" w:author="李大伟"/>
          <w:lang w:val="zh-TW" w:eastAsia="zh-TW"/>
        </w:rPr>
      </w:pPr>
      <w:ins w:id="175" w:date="2018-02-28T18:25:05Z" w:author="李大伟">
        <w:r>
          <w:rPr>
            <w:rtl w:val="0"/>
            <w:lang w:val="zh-TW" w:eastAsia="zh-TW"/>
          </w:rPr>
          <w:t xml:space="preserve">    </w:t>
        </w:r>
      </w:ins>
      <w:ins w:id="176" w:date="2018-02-28T18:25:05Z" w:author="李大伟">
        <w:r>
          <w:rPr>
            <w:rtl w:val="0"/>
            <w:lang w:val="zh-CN" w:eastAsia="zh-CN"/>
          </w:rPr>
          <w:t xml:space="preserve">           </w:t>
        </w:r>
      </w:ins>
      <w:ins w:id="177" w:date="2018-02-28T18:25:05Z" w:author="李大伟">
        <w:r>
          <w:rPr>
            <w:rtl w:val="0"/>
            <w:lang w:val="zh-TW" w:eastAsia="zh-TW"/>
          </w:rPr>
          <w:t>time_t time;</w:t>
        </w:r>
      </w:ins>
      <w:ins w:id="178" w:date="2018-02-28T18:25:05Z" w:author="李大伟">
        <w:r>
          <w:rPr>
            <w:rtl w:val="0"/>
            <w:lang w:val="zh-CN" w:eastAsia="zh-CN"/>
          </w:rPr>
          <w:tab/>
          <w:tab/>
          <w:tab/>
          <w:tab/>
          <w:t xml:space="preserve">// </w:t>
        </w:r>
      </w:ins>
      <w:ins w:id="179" w:date="2018-02-28T18:25:05Z" w:author="李大伟">
        <w:r>
          <w:rPr>
            <w:rtl w:val="0"/>
            <w:lang w:val="zh-CN" w:eastAsia="zh-CN"/>
          </w:rPr>
          <w:t>发生请求的时间</w:t>
        </w:r>
      </w:ins>
    </w:p>
    <w:p>
      <w:pPr>
        <w:pStyle w:val="正文 A"/>
        <w:ind w:left="420" w:firstLine="0"/>
        <w:rPr>
          <w:ins w:id="180" w:date="2018-02-28T18:25:05Z" w:author="李大伟"/>
          <w:lang w:val="zh-TW" w:eastAsia="zh-TW"/>
        </w:rPr>
      </w:pPr>
      <w:ins w:id="181" w:date="2018-02-28T18:25:05Z" w:author="李大伟">
        <w:r>
          <w:rPr>
            <w:rtl w:val="0"/>
            <w:lang w:val="zh-TW" w:eastAsia="zh-TW"/>
          </w:rPr>
          <w:t xml:space="preserve">   </w:t>
        </w:r>
      </w:ins>
      <w:ins w:id="182" w:date="2018-02-28T18:25:05Z" w:author="李大伟">
        <w:r>
          <w:rPr>
            <w:rtl w:val="0"/>
            <w:lang w:val="zh-CN" w:eastAsia="zh-CN"/>
          </w:rPr>
          <w:t xml:space="preserve">           </w:t>
        </w:r>
      </w:ins>
      <w:ins w:id="183" w:date="2018-02-28T18:25:05Z" w:author="李大伟">
        <w:r>
          <w:rPr>
            <w:rtl w:val="0"/>
            <w:lang w:val="zh-TW" w:eastAsia="zh-TW"/>
          </w:rPr>
          <w:t xml:space="preserve"> uint8_t result;</w:t>
        </w:r>
      </w:ins>
      <w:ins w:id="184" w:date="2018-02-28T18:25:05Z" w:author="李大伟">
        <w:r>
          <w:rPr>
            <w:rtl w:val="0"/>
            <w:lang w:val="zh-CN" w:eastAsia="zh-CN"/>
          </w:rPr>
          <w:tab/>
          <w:tab/>
          <w:tab/>
          <w:tab/>
          <w:t xml:space="preserve">// </w:t>
        </w:r>
      </w:ins>
      <w:ins w:id="185" w:date="2018-02-28T18:25:05Z" w:author="李大伟">
        <w:r>
          <w:rPr>
            <w:rtl w:val="0"/>
            <w:lang w:val="zh-CN" w:eastAsia="zh-CN"/>
          </w:rPr>
          <w:t>未使用</w:t>
        </w:r>
      </w:ins>
    </w:p>
    <w:p>
      <w:pPr>
        <w:pStyle w:val="正文 A"/>
        <w:ind w:left="420" w:firstLine="0"/>
        <w:rPr>
          <w:del w:id="186" w:date="2018-02-28T18:15:35Z" w:author="李大伟"/>
        </w:rPr>
      </w:pPr>
      <w:ins w:id="187" w:date="2018-02-28T18:25:05Z" w:author="李大伟">
        <w:r>
          <w:rPr>
            <w:rtl w:val="0"/>
            <w:lang w:val="zh-CN" w:eastAsia="zh-CN"/>
          </w:rPr>
          <w:t xml:space="preserve">           </w:t>
        </w:r>
      </w:ins>
      <w:ins w:id="188" w:date="2018-02-28T18:25:05Z" w:author="李大伟">
        <w:r>
          <w:rPr>
            <w:rtl w:val="0"/>
            <w:lang w:val="zh-TW" w:eastAsia="zh-TW"/>
          </w:rPr>
          <w:t>}network_info_t;</w:t>
        </w:r>
      </w:ins>
      <w:del w:id="189" w:date="2018-02-28T18:15:35Z" w:author="李大伟">
        <w:r>
          <w:rPr>
            <w:rtl w:val="0"/>
            <w:lang w:val="zh-TW" w:eastAsia="zh-TW"/>
          </w:rPr>
          <w:delText xml:space="preserve"> </w:delText>
        </w:r>
      </w:del>
      <w:del w:id="190" w:date="2018-02-28T18:15:35Z" w:author="李大伟">
        <w:r>
          <w:rPr>
            <w:rtl w:val="0"/>
            <w:lang w:val="en-US"/>
          </w:rPr>
          <w:delText>struct proc {</w:delText>
        </w:r>
      </w:del>
    </w:p>
    <w:p>
      <w:pPr>
        <w:pStyle w:val="正文 A"/>
        <w:ind w:left="420" w:firstLine="0"/>
        <w:rPr>
          <w:del w:id="191" w:date="2018-02-28T18:15:35Z" w:author="李大伟"/>
        </w:rPr>
      </w:pPr>
      <w:del w:id="192" w:date="2018-02-28T18:15:35Z" w:author="李大伟">
        <w:r>
          <w:rPr>
            <w:rtl w:val="0"/>
            <w:lang w:val="en-US"/>
          </w:rPr>
          <w:delText xml:space="preserve">               uint64_t pid,</w:delText>
        </w:r>
      </w:del>
      <w:ins w:id="193" w:date="2018-02-28T11:37:00Z" w:author="李大伟">
        <w:del w:id="194" w:date="2018-02-28T18:15:35Z" w:author="李大伟">
          <w:r>
            <w:rPr>
              <w:rtl w:val="0"/>
              <w:lang w:val="zh-TW" w:eastAsia="zh-TW"/>
            </w:rPr>
            <w:tab/>
            <w:tab/>
            <w:tab/>
            <w:delText xml:space="preserve">// </w:delText>
          </w:r>
        </w:del>
      </w:ins>
      <w:ins w:id="195" w:date="2018-02-28T11:37:00Z" w:author="李大伟">
        <w:del w:id="196" w:date="2018-02-28T18:15:35Z" w:author="李大伟">
          <w:r>
            <w:rPr>
              <w:rtl w:val="0"/>
              <w:lang w:val="zh-TW" w:eastAsia="zh-TW"/>
            </w:rPr>
            <w:delText>进程</w:delText>
          </w:r>
        </w:del>
      </w:ins>
      <w:ins w:id="197" w:date="2018-02-28T11:37:00Z" w:author="李大伟">
        <w:del w:id="198" w:date="2018-02-28T18:15:35Z" w:author="李大伟">
          <w:r>
            <w:rPr>
              <w:rtl w:val="0"/>
              <w:lang w:val="zh-TW" w:eastAsia="zh-TW"/>
            </w:rPr>
            <w:delText>ID</w:delText>
          </w:r>
        </w:del>
      </w:ins>
    </w:p>
    <w:p>
      <w:pPr>
        <w:pStyle w:val="正文 A"/>
        <w:ind w:left="420" w:firstLine="0"/>
        <w:rPr>
          <w:del w:id="199" w:date="2018-02-28T18:15:35Z" w:author="李大伟"/>
        </w:rPr>
      </w:pPr>
      <w:del w:id="200" w:date="2018-02-28T18:15:35Z" w:author="李大伟">
        <w:r>
          <w:rPr>
            <w:rtl w:val="0"/>
            <w:lang w:val="en-US"/>
          </w:rPr>
          <w:delText xml:space="preserve">               uint64_t ppid,</w:delText>
        </w:r>
      </w:del>
      <w:ins w:id="201" w:date="2018-02-28T11:37:00Z" w:author="李大伟">
        <w:del w:id="202" w:date="2018-02-28T18:15:35Z" w:author="李大伟">
          <w:r>
            <w:rPr>
              <w:rtl w:val="0"/>
              <w:lang w:val="zh-TW" w:eastAsia="zh-TW"/>
            </w:rPr>
            <w:tab/>
            <w:tab/>
            <w:tab/>
            <w:delText xml:space="preserve">// </w:delText>
          </w:r>
        </w:del>
      </w:ins>
      <w:ins w:id="203" w:date="2018-02-28T11:37:00Z" w:author="李大伟">
        <w:del w:id="204" w:date="2018-02-28T18:15:35Z" w:author="李大伟">
          <w:r>
            <w:rPr>
              <w:rtl w:val="0"/>
              <w:lang w:val="zh-TW" w:eastAsia="zh-TW"/>
            </w:rPr>
            <w:delText>父进程</w:delText>
          </w:r>
        </w:del>
      </w:ins>
      <w:ins w:id="205" w:date="2018-02-28T11:37:00Z" w:author="李大伟">
        <w:del w:id="206" w:date="2018-02-28T18:15:35Z" w:author="李大伟">
          <w:r>
            <w:rPr>
              <w:rtl w:val="0"/>
              <w:lang w:val="zh-TW" w:eastAsia="zh-TW"/>
            </w:rPr>
            <w:delText>ID</w:delText>
          </w:r>
        </w:del>
      </w:ins>
    </w:p>
    <w:p>
      <w:pPr>
        <w:pStyle w:val="正文 A"/>
        <w:ind w:left="420" w:firstLine="0"/>
        <w:rPr>
          <w:del w:id="207" w:date="2018-02-28T18:15:35Z" w:author="李大伟"/>
        </w:rPr>
      </w:pPr>
      <w:del w:id="208" w:date="2018-02-28T18:15:35Z" w:author="李大伟">
        <w:r>
          <w:rPr>
            <w:rtl w:val="0"/>
            <w:lang w:val="en-US"/>
          </w:rPr>
          <w:delText xml:space="preserve">               const char *</w:delText>
        </w:r>
      </w:del>
      <w:commentRangeStart w:id="209"/>
      <w:del w:id="210" w:date="2018-02-28T18:15:35Z" w:author="李大伟">
        <w:r>
          <w:rPr>
            <w:rtl w:val="0"/>
            <w:lang w:val="en-US"/>
          </w:rPr>
          <w:delText>name</w:delText>
        </w:r>
      </w:del>
      <w:commentRangeEnd w:id="209"/>
      <w:r>
        <w:commentReference w:id="209"/>
      </w:r>
      <w:del w:id="211" w:date="2018-02-28T18:15:35Z" w:author="李大伟">
        <w:r>
          <w:rPr>
            <w:rtl w:val="0"/>
            <w:lang w:val="en-US"/>
          </w:rPr>
          <w:delText>,</w:delText>
        </w:r>
      </w:del>
      <w:ins w:id="212" w:date="2018-02-28T11:37:00Z" w:author="李大伟">
        <w:del w:id="213" w:date="2018-02-28T18:15:35Z" w:author="李大伟">
          <w:r>
            <w:rPr>
              <w:rtl w:val="0"/>
              <w:lang w:val="en-US"/>
            </w:rPr>
            <w:tab/>
            <w:tab/>
            <w:delText xml:space="preserve">// </w:delText>
          </w:r>
        </w:del>
      </w:ins>
      <w:ins w:id="214" w:date="2018-02-28T11:37:00Z" w:author="李大伟">
        <w:del w:id="215" w:date="2018-02-28T18:15:35Z" w:author="李大伟">
          <w:r>
            <w:rPr>
              <w:rtl w:val="0"/>
              <w:lang w:val="zh-TW" w:eastAsia="zh-TW"/>
            </w:rPr>
            <w:delText>进程可执行文件绝对路径</w:delText>
          </w:r>
        </w:del>
      </w:ins>
    </w:p>
    <w:p>
      <w:pPr>
        <w:pStyle w:val="正文 A"/>
        <w:ind w:left="420" w:firstLine="0"/>
        <w:rPr>
          <w:del w:id="216" w:date="2018-02-28T18:15:35Z" w:author="李大伟"/>
        </w:rPr>
      </w:pPr>
      <w:del w:id="217" w:date="2018-02-28T18:15:35Z" w:author="李大伟">
        <w:r>
          <w:rPr>
            <w:rtl w:val="0"/>
            <w:lang w:val="en-US"/>
          </w:rPr>
          <w:delText xml:space="preserve">               time_t </w:delText>
        </w:r>
      </w:del>
      <w:commentRangeStart w:id="218"/>
      <w:del w:id="219" w:date="2018-02-28T18:15:35Z" w:author="李大伟">
        <w:r>
          <w:rPr>
            <w:rtl w:val="0"/>
            <w:lang w:val="en-US"/>
          </w:rPr>
          <w:delText>starttime</w:delText>
        </w:r>
      </w:del>
      <w:commentRangeEnd w:id="218"/>
      <w:r>
        <w:commentReference w:id="218"/>
      </w:r>
      <w:del w:id="220" w:date="2018-02-28T18:15:35Z" w:author="李大伟">
        <w:r>
          <w:rPr>
            <w:rtl w:val="0"/>
            <w:lang w:val="en-US"/>
          </w:rPr>
          <w:delText>,</w:delText>
        </w:r>
      </w:del>
      <w:ins w:id="221" w:date="2018-02-28T11:36:00Z" w:author="李大伟">
        <w:del w:id="222" w:date="2018-02-28T18:15:35Z" w:author="李大伟">
          <w:r>
            <w:rPr>
              <w:rtl w:val="0"/>
              <w:lang w:val="zh-TW" w:eastAsia="zh-TW"/>
            </w:rPr>
            <w:tab/>
            <w:tab/>
            <w:delText xml:space="preserve">// </w:delText>
          </w:r>
        </w:del>
      </w:ins>
      <w:ins w:id="223" w:date="2018-02-28T11:36:00Z" w:author="李大伟">
        <w:del w:id="224" w:date="2018-02-28T18:15:35Z" w:author="李大伟">
          <w:r>
            <w:rPr>
              <w:rtl w:val="0"/>
              <w:lang w:val="zh-TW" w:eastAsia="zh-TW"/>
            </w:rPr>
            <w:delText>进程开始时间</w:delText>
          </w:r>
        </w:del>
      </w:ins>
    </w:p>
    <w:p>
      <w:pPr>
        <w:pStyle w:val="正文 A"/>
        <w:ind w:left="420" w:firstLine="0"/>
        <w:rPr>
          <w:del w:id="225" w:date="2018-02-28T18:15:35Z" w:author="李大伟"/>
        </w:rPr>
      </w:pPr>
      <w:del w:id="226" w:date="2018-02-28T18:15:35Z" w:author="李大伟">
        <w:r>
          <w:rPr>
            <w:rtl w:val="0"/>
            <w:lang w:val="en-US"/>
          </w:rPr>
          <w:delText xml:space="preserve">               time_t endtime</w:delText>
        </w:r>
      </w:del>
      <w:ins w:id="227" w:date="2018-02-28T11:36:00Z" w:author="李大伟">
        <w:del w:id="228" w:date="2018-02-28T18:15:35Z" w:author="李大伟">
          <w:r>
            <w:rPr>
              <w:rtl w:val="0"/>
              <w:lang w:val="zh-TW" w:eastAsia="zh-TW"/>
            </w:rPr>
            <w:tab/>
            <w:tab/>
            <w:tab/>
            <w:delText xml:space="preserve">// </w:delText>
          </w:r>
        </w:del>
      </w:ins>
      <w:ins w:id="229" w:date="2018-02-28T11:36:00Z" w:author="李大伟">
        <w:del w:id="230" w:date="2018-02-28T18:15:35Z" w:author="李大伟">
          <w:r>
            <w:rPr>
              <w:rtl w:val="0"/>
              <w:lang w:val="zh-TW" w:eastAsia="zh-TW"/>
            </w:rPr>
            <w:delText>进程结束时间，若未结束则为</w:delText>
          </w:r>
        </w:del>
      </w:ins>
      <w:ins w:id="231" w:date="2018-02-28T11:36:00Z" w:author="李大伟">
        <w:del w:id="232" w:date="2018-02-28T18:15:35Z" w:author="李大伟">
          <w:r>
            <w:rPr>
              <w:rtl w:val="0"/>
              <w:lang w:val="zh-TW" w:eastAsia="zh-TW"/>
            </w:rPr>
            <w:delText>0</w:delText>
          </w:r>
        </w:del>
      </w:ins>
    </w:p>
    <w:p>
      <w:pPr>
        <w:pStyle w:val="正文 A"/>
        <w:ind w:left="420" w:firstLine="0"/>
        <w:rPr>
          <w:del w:id="233" w:date="2018-02-28T18:15:35Z" w:author="李大伟"/>
        </w:rPr>
      </w:pPr>
      <w:del w:id="234" w:date="2018-02-28T18:15:35Z" w:author="李大伟">
        <w:r>
          <w:rPr>
            <w:rtl w:val="0"/>
            <w:lang w:val="en-US"/>
          </w:rPr>
          <w:delText xml:space="preserve">           }</w:delText>
        </w:r>
      </w:del>
      <w:del w:id="235" w:date="2018-02-28T18:15:35Z" w:author="李大伟">
        <w:r>
          <w:rPr>
            <w:rtl w:val="0"/>
            <w:lang w:val="zh-TW" w:eastAsia="zh-TW"/>
          </w:rPr>
          <w:delText xml:space="preserve"> </w:delText>
        </w:r>
      </w:del>
      <w:del w:id="236" w:date="2018-02-28T18:15:35Z" w:author="李大伟">
        <w:r>
          <w:rPr>
            <w:rtl w:val="0"/>
            <w:lang w:val="en-US"/>
          </w:rPr>
          <w:delText>;</w:delText>
        </w:r>
      </w:del>
    </w:p>
    <w:p>
      <w:pPr>
        <w:pStyle w:val="正文 A"/>
        <w:ind w:left="420" w:firstLine="0"/>
      </w:pPr>
    </w:p>
    <w:p>
      <w:pPr>
        <w:pStyle w:val="正文 A"/>
        <w:ind w:left="420" w:firstLine="0"/>
        <w:jc w:val="left"/>
        <w:rPr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返回：</w:t>
      </w:r>
    </w:p>
    <w:p>
      <w:pPr>
        <w:pStyle w:val="正文 A"/>
        <w:ind w:left="900" w:firstLine="0"/>
        <w:jc w:val="left"/>
        <w:rPr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暂定</w:t>
      </w:r>
      <w:r>
        <w:rPr>
          <w:rtl w:val="0"/>
          <w:lang w:val="zh-TW" w:eastAsia="zh-TW"/>
        </w:rPr>
        <w:t>void</w:t>
      </w:r>
      <w:r>
        <w:rPr>
          <w:rFonts w:ascii="微软雅黑" w:cs="微软雅黑" w:hAnsi="微软雅黑" w:eastAsia="微软雅黑"/>
          <w:rtl w:val="0"/>
          <w:lang w:val="zh-TW" w:eastAsia="zh-TW"/>
        </w:rPr>
        <w:t>，将来可能会根据是否拦截改为</w:t>
      </w:r>
      <w:r>
        <w:rPr>
          <w:rtl w:val="0"/>
          <w:lang w:val="zh-TW" w:eastAsia="zh-TW"/>
        </w:rPr>
        <w:t>bool</w:t>
      </w:r>
      <w:r>
        <w:rPr>
          <w:rFonts w:ascii="微软雅黑" w:cs="微软雅黑" w:hAnsi="微软雅黑" w:eastAsia="微软雅黑"/>
          <w:rtl w:val="0"/>
          <w:lang w:val="zh-TW" w:eastAsia="zh-TW"/>
        </w:rPr>
        <w:t>类型（比如，返回</w:t>
      </w:r>
      <w:r>
        <w:rPr>
          <w:rtl w:val="0"/>
          <w:lang w:val="zh-TW" w:eastAsia="zh-TW"/>
        </w:rPr>
        <w:t>true</w:t>
      </w:r>
      <w:r>
        <w:rPr>
          <w:rFonts w:ascii="微软雅黑" w:cs="微软雅黑" w:hAnsi="微软雅黑" w:eastAsia="微软雅黑"/>
          <w:rtl w:val="0"/>
          <w:lang w:val="zh-TW" w:eastAsia="zh-TW"/>
        </w:rPr>
        <w:t>放行，</w:t>
      </w:r>
      <w:r>
        <w:rPr>
          <w:rtl w:val="0"/>
          <w:lang w:val="zh-TW" w:eastAsia="zh-TW"/>
        </w:rPr>
        <w:t>false</w:t>
      </w:r>
      <w:r>
        <w:rPr>
          <w:rFonts w:ascii="微软雅黑" w:cs="微软雅黑" w:hAnsi="微软雅黑" w:eastAsia="微软雅黑"/>
          <w:rtl w:val="0"/>
          <w:lang w:val="zh-TW" w:eastAsia="zh-TW"/>
        </w:rPr>
        <w:t>拦截）</w:t>
      </w:r>
    </w:p>
    <w:p>
      <w:pPr>
        <w:pStyle w:val="正文 A"/>
        <w:ind w:left="420" w:firstLine="0"/>
        <w:jc w:val="left"/>
        <w:rPr>
          <w:lang w:val="zh-TW" w:eastAsia="zh-TW"/>
        </w:rPr>
      </w:pPr>
    </w:p>
    <w:p>
      <w:pPr>
        <w:pStyle w:val="正文 A"/>
        <w:ind w:left="420" w:firstLine="0"/>
        <w:jc w:val="left"/>
      </w:pPr>
    </w:p>
    <w:p>
      <w:pPr>
        <w:pStyle w:val="正文 A"/>
        <w:numPr>
          <w:ilvl w:val="0"/>
          <w:numId w:val="4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初始化接口</w:t>
      </w:r>
    </w:p>
    <w:p>
      <w:pPr>
        <w:pStyle w:val="正文 A"/>
        <w:ind w:left="420" w:firstLine="0"/>
        <w:jc w:val="left"/>
      </w:pPr>
      <w:r>
        <w:rPr>
          <w:rtl w:val="0"/>
          <w:lang w:val="en-US"/>
        </w:rPr>
        <w:t xml:space="preserve">typdedef </w:t>
      </w:r>
      <w:del w:id="237" w:date="2018-02-28T18:25:24Z" w:author="李大伟">
        <w:r>
          <w:rPr>
            <w:rtl w:val="0"/>
            <w:lang w:val="en-US"/>
          </w:rPr>
          <w:delText>proc_monitor</w:delText>
        </w:r>
      </w:del>
      <w:ins w:id="238" w:date="2018-02-28T18:25:26Z" w:author="李大伟">
        <w:r>
          <w:rPr>
            <w:rtl w:val="0"/>
            <w:lang w:val="zh-CN" w:eastAsia="zh-CN"/>
          </w:rPr>
          <w:t>void</w:t>
        </w:r>
      </w:ins>
      <w:r>
        <w:rPr>
          <w:rtl w:val="0"/>
          <w:lang w:val="en-US"/>
        </w:rPr>
        <w:t xml:space="preserve"> proc_monitor_t;</w:t>
      </w:r>
    </w:p>
    <w:p>
      <w:pPr>
        <w:pStyle w:val="正文 A"/>
        <w:ind w:left="420" w:firstLine="0"/>
        <w:jc w:val="left"/>
      </w:pPr>
    </w:p>
    <w:p>
      <w:pPr>
        <w:pStyle w:val="正文 A"/>
        <w:ind w:left="420" w:firstLine="0"/>
        <w:jc w:val="left"/>
        <w:rPr>
          <w:del w:id="239" w:date="2018-02-28T18:25:49Z" w:author="李大伟"/>
        </w:rPr>
      </w:pPr>
      <w:del w:id="240" w:date="2018-02-28T18:25:49Z" w:author="李大伟">
        <w:r>
          <w:rPr>
            <w:rtl w:val="0"/>
            <w:lang w:val="en-US"/>
          </w:rPr>
          <w:delText>proc_monitor_t *init_proc_monitor(proc_monitor_callback_t callback, void *p_user_data, int32_t option_count, const char *(*pp_options)[2]);</w:delText>
        </w:r>
      </w:del>
    </w:p>
    <w:p>
      <w:pPr>
        <w:pStyle w:val="正文 A"/>
        <w:ind w:left="420" w:firstLine="0"/>
        <w:jc w:val="left"/>
        <w:rPr>
          <w:ins w:id="241" w:date="2018-02-28T18:26:02Z" w:author="李大伟"/>
          <w:lang w:val="zh-TW" w:eastAsia="zh-TW"/>
        </w:rPr>
      </w:pPr>
      <w:ins w:id="242" w:date="2018-02-28T18:26:02Z" w:author="李大伟">
        <w:r>
          <w:rPr>
            <w:rtl w:val="0"/>
            <w:lang w:val="zh-TW" w:eastAsia="zh-TW"/>
          </w:rPr>
          <w:t>net_monitor_t *init_net_monitor(net_monitor_callback_t c</w:t>
        </w:r>
      </w:ins>
      <w:ins w:id="243" w:date="2018-02-28T18:26:02Z" w:author="李大伟">
        <w:r>
          <w:rPr>
            <w:rtl w:val="0"/>
            <w:lang w:val="zh-TW" w:eastAsia="zh-TW"/>
          </w:rPr>
          <w:t>all</w:t>
        </w:r>
      </w:ins>
      <w:ins w:id="244" w:date="2018-02-28T18:26:02Z" w:author="李大伟">
        <w:r>
          <w:rPr>
            <w:rtl w:val="0"/>
            <w:lang w:val="zh-TW" w:eastAsia="zh-TW"/>
          </w:rPr>
          <w:t>b</w:t>
        </w:r>
      </w:ins>
      <w:ins w:id="245" w:date="2018-02-28T18:26:02Z" w:author="李大伟">
        <w:r>
          <w:rPr>
            <w:rtl w:val="0"/>
            <w:lang w:val="zh-TW" w:eastAsia="zh-TW"/>
          </w:rPr>
          <w:t>ack</w:t>
        </w:r>
      </w:ins>
      <w:ins w:id="246" w:date="2018-02-28T18:26:02Z" w:author="李大伟">
        <w:r>
          <w:rPr>
            <w:rtl w:val="0"/>
            <w:lang w:val="zh-TW" w:eastAsia="zh-TW"/>
          </w:rPr>
          <w:t>, void *p_user_data, size_t option_count, const char *(*pp_options)[2]);</w:t>
        </w:r>
      </w:ins>
    </w:p>
    <w:p>
      <w:pPr>
        <w:pStyle w:val="正文 A"/>
        <w:ind w:left="420" w:firstLine="0"/>
        <w:jc w:val="left"/>
        <w:rPr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参数：</w:t>
      </w:r>
    </w:p>
    <w:p>
      <w:pPr>
        <w:pStyle w:val="正文 A"/>
        <w:ind w:left="840" w:firstLine="0"/>
        <w:jc w:val="left"/>
      </w:pPr>
      <w:r>
        <w:rPr>
          <w:rtl w:val="0"/>
          <w:lang w:val="en-US"/>
        </w:rPr>
        <w:t>callback</w:t>
      </w:r>
      <w:r>
        <w:rPr>
          <w:rFonts w:ascii="微软雅黑" w:cs="微软雅黑" w:hAnsi="微软雅黑" w:eastAsia="微软雅黑"/>
          <w:rtl w:val="0"/>
          <w:lang w:val="zh-TW" w:eastAsia="zh-TW"/>
        </w:rPr>
        <w:t>：发生事件时的回调函数。</w:t>
      </w:r>
    </w:p>
    <w:p>
      <w:pPr>
        <w:pStyle w:val="正文 A"/>
        <w:ind w:left="840" w:firstLine="0"/>
        <w:jc w:val="left"/>
      </w:pPr>
      <w:r>
        <w:rPr>
          <w:rtl w:val="0"/>
          <w:lang w:val="en-US"/>
        </w:rPr>
        <w:t>p_user_data</w:t>
      </w:r>
      <w:r>
        <w:rPr>
          <w:rFonts w:ascii="微软雅黑" w:cs="微软雅黑" w:hAnsi="微软雅黑" w:eastAsia="微软雅黑"/>
          <w:rtl w:val="0"/>
          <w:lang w:val="zh-TW" w:eastAsia="zh-TW"/>
        </w:rPr>
        <w:t>：回调函数的</w:t>
      </w:r>
      <w:r>
        <w:rPr>
          <w:rtl w:val="0"/>
          <w:lang w:val="en-US"/>
        </w:rPr>
        <w:t>p_user_data</w:t>
      </w:r>
      <w:r>
        <w:rPr>
          <w:rFonts w:ascii="微软雅黑" w:cs="微软雅黑" w:hAnsi="微软雅黑" w:eastAsia="微软雅黑"/>
          <w:rtl w:val="0"/>
          <w:lang w:val="zh-TW" w:eastAsia="zh-TW"/>
        </w:rPr>
        <w:t>参数。</w:t>
      </w:r>
    </w:p>
    <w:p>
      <w:pPr>
        <w:pStyle w:val="正文 A"/>
        <w:ind w:left="840" w:firstLine="0"/>
        <w:jc w:val="left"/>
      </w:pPr>
      <w:r>
        <w:rPr>
          <w:rtl w:val="0"/>
          <w:lang w:val="zh-TW" w:eastAsia="zh-TW"/>
        </w:rPr>
        <w:t xml:space="preserve">option_count: </w:t>
      </w:r>
      <w:r>
        <w:rPr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监控选项的个数</w:t>
      </w:r>
    </w:p>
    <w:p>
      <w:pPr>
        <w:pStyle w:val="正文 A"/>
        <w:ind w:left="840" w:firstLine="0"/>
        <w:jc w:val="left"/>
        <w:rPr>
          <w:del w:id="247" w:date="2018-02-28T11:40:00Z" w:author="李大伟"/>
        </w:rPr>
      </w:pPr>
      <w:r>
        <w:rPr>
          <w:rtl w:val="0"/>
          <w:lang w:val="en-US"/>
        </w:rPr>
        <w:t xml:space="preserve">pp_options: </w:t>
      </w:r>
      <w:r>
        <w:rPr>
          <w:rFonts w:ascii="微软雅黑" w:cs="微软雅黑" w:hAnsi="微软雅黑" w:eastAsia="微软雅黑"/>
          <w:rtl w:val="0"/>
          <w:lang w:val="zh-TW" w:eastAsia="zh-TW"/>
        </w:rPr>
        <w:t>是一个二维数组，表示的监控选项。</w:t>
      </w:r>
      <w:r>
        <w:rPr>
          <w:rtl w:val="0"/>
          <w:lang w:val="en-US"/>
        </w:rPr>
        <w:t>pp_options</w:t>
      </w:r>
      <w:r>
        <w:rPr>
          <w:rFonts w:ascii="微软雅黑" w:cs="微软雅黑" w:hAnsi="微软雅黑" w:eastAsia="微软雅黑"/>
          <w:rtl w:val="0"/>
          <w:lang w:val="zh-TW" w:eastAsia="zh-TW"/>
        </w:rPr>
        <w:t>有</w:t>
      </w:r>
      <w:r>
        <w:rPr>
          <w:rtl w:val="0"/>
          <w:lang w:val="en-US"/>
        </w:rPr>
        <w:t>option_count</w:t>
      </w:r>
      <w:r>
        <w:rPr>
          <w:rFonts w:ascii="微软雅黑" w:cs="微软雅黑" w:hAnsi="微软雅黑" w:eastAsia="微软雅黑"/>
          <w:rtl w:val="0"/>
          <w:lang w:val="zh-TW" w:eastAsia="zh-TW"/>
        </w:rPr>
        <w:t>个元素，每个元素均由一对</w:t>
      </w:r>
      <w:r>
        <w:rPr>
          <w:rtl w:val="0"/>
          <w:lang w:val="en-US"/>
        </w:rPr>
        <w:t>const char *</w:t>
      </w:r>
      <w:r>
        <w:rPr>
          <w:rFonts w:ascii="微软雅黑" w:cs="微软雅黑" w:hAnsi="微软雅黑" w:eastAsia="微软雅黑"/>
          <w:rtl w:val="0"/>
          <w:lang w:val="zh-TW" w:eastAsia="zh-TW"/>
        </w:rPr>
        <w:t>组成</w:t>
      </w:r>
      <w:r>
        <w:rPr>
          <w:rtl w:val="0"/>
          <w:lang w:val="en-US"/>
        </w:rPr>
        <w:t>key-value</w:t>
      </w:r>
      <w:r>
        <w:rPr>
          <w:rFonts w:ascii="微软雅黑" w:cs="微软雅黑" w:hAnsi="微软雅黑" w:eastAsia="微软雅黑"/>
          <w:rtl w:val="0"/>
          <w:lang w:val="zh-TW" w:eastAsia="zh-TW"/>
        </w:rPr>
        <w:t>的形式。其中，</w:t>
      </w:r>
      <w:r>
        <w:rPr>
          <w:rtl w:val="0"/>
          <w:lang w:val="en-US"/>
        </w:rPr>
        <w:t>(*pp_option)[0]</w:t>
      </w:r>
      <w:r>
        <w:rPr>
          <w:rFonts w:ascii="微软雅黑" w:cs="微软雅黑" w:hAnsi="微软雅黑" w:eastAsia="微软雅黑"/>
          <w:rtl w:val="0"/>
          <w:lang w:val="zh-TW" w:eastAsia="zh-TW"/>
        </w:rPr>
        <w:t>为</w:t>
      </w:r>
      <w:r>
        <w:rPr>
          <w:rtl w:val="0"/>
          <w:lang w:val="en-US"/>
        </w:rPr>
        <w:t>key</w:t>
      </w:r>
      <w:r>
        <w:rPr>
          <w:rFonts w:ascii="微软雅黑" w:cs="微软雅黑" w:hAnsi="微软雅黑" w:eastAsia="微软雅黑"/>
          <w:rtl w:val="0"/>
          <w:lang w:val="zh-TW" w:eastAsia="zh-TW"/>
        </w:rPr>
        <w:t>，</w:t>
      </w:r>
      <w:r>
        <w:rPr>
          <w:rtl w:val="0"/>
          <w:lang w:val="en-US"/>
        </w:rPr>
        <w:t>(*pp_option)[1]</w:t>
      </w:r>
      <w:r>
        <w:rPr>
          <w:rFonts w:ascii="微软雅黑" w:cs="微软雅黑" w:hAnsi="微软雅黑" w:eastAsia="微软雅黑"/>
          <w:rtl w:val="0"/>
          <w:lang w:val="zh-TW" w:eastAsia="zh-TW"/>
        </w:rPr>
        <w:t>为</w:t>
      </w:r>
      <w:r>
        <w:rPr>
          <w:rtl w:val="0"/>
          <w:lang w:val="en-US"/>
        </w:rPr>
        <w:t>value</w:t>
      </w:r>
      <w:r>
        <w:rPr>
          <w:rFonts w:ascii="微软雅黑" w:cs="微软雅黑" w:hAnsi="微软雅黑" w:eastAsia="微软雅黑"/>
          <w:rtl w:val="0"/>
          <w:lang w:val="zh-TW" w:eastAsia="zh-TW"/>
        </w:rPr>
        <w:t>。具体的内容参考</w:t>
      </w:r>
      <w:r>
        <w:rPr>
          <w:rStyle w:val="Hyperlink.0"/>
          <w:rFonts w:ascii="微软雅黑" w:cs="微软雅黑" w:hAnsi="微软雅黑" w:eastAsia="微软雅黑"/>
          <w:color w:val="0000ff"/>
          <w:u w:val="single" w:color="0000ff"/>
          <w:lang w:val="zh-TW" w:eastAsia="zh-TW"/>
        </w:rPr>
        <w:fldChar w:fldCharType="begin" w:fldLock="0"/>
      </w:r>
      <w:r>
        <w:rPr>
          <w:rStyle w:val="Hyperlink.0"/>
          <w:rFonts w:ascii="微软雅黑" w:cs="微软雅黑" w:hAnsi="微软雅黑" w:eastAsia="微软雅黑"/>
          <w:color w:val="0000ff"/>
          <w:u w:val="single" w:color="0000ff"/>
          <w:lang w:val="zh-TW" w:eastAsia="zh-TW"/>
        </w:rPr>
        <w:instrText xml:space="preserve"> HYPERLINK \l "设置参数" </w:instrText>
      </w:r>
      <w:r>
        <w:rPr>
          <w:rStyle w:val="Hyperlink.0"/>
          <w:rFonts w:ascii="微软雅黑" w:cs="微软雅黑" w:hAnsi="微软雅黑" w:eastAsia="微软雅黑"/>
          <w:color w:val="0000ff"/>
          <w:u w:val="single" w:color="0000ff"/>
          <w:lang w:val="zh-TW" w:eastAsia="zh-TW"/>
        </w:rPr>
        <w:fldChar w:fldCharType="separate" w:fldLock="0"/>
      </w:r>
      <w:r>
        <w:rPr>
          <w:rStyle w:val="Hyperlink.0"/>
          <w:rFonts w:ascii="微软雅黑" w:cs="微软雅黑" w:hAnsi="微软雅黑" w:eastAsia="微软雅黑"/>
          <w:color w:val="0000ff"/>
          <w:u w:val="single" w:color="0000ff"/>
          <w:rtl w:val="0"/>
          <w:lang w:val="zh-TW" w:eastAsia="zh-TW"/>
        </w:rPr>
        <w:t>设置参数</w:t>
      </w:r>
      <w:r>
        <w:rPr/>
        <w:fldChar w:fldCharType="end" w:fldLock="0"/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一节。</w:t>
      </w:r>
      <w:del w:id="248" w:date="2018-02-28T11:40:00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delText>返回：</w:delText>
        </w:r>
      </w:del>
    </w:p>
    <w:p>
      <w:pPr>
        <w:pStyle w:val="正文 A"/>
        <w:ind w:left="840" w:firstLine="0"/>
        <w:jc w:val="left"/>
      </w:pPr>
      <w:del w:id="249" w:date="2018-02-28T11:40:00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delText>成功初始化返回非空指针，否则返回</w:delText>
        </w:r>
      </w:del>
      <w:del w:id="250" w:date="2018-02-28T11:40:00Z" w:author="李大伟">
        <w:r>
          <w:rPr>
            <w:rStyle w:val="无"/>
            <w:rtl w:val="0"/>
            <w:lang w:val="en-US"/>
          </w:rPr>
          <w:delText>NULL</w:delText>
        </w:r>
      </w:del>
      <w:del w:id="251" w:date="2018-02-28T11:40:00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delText>。</w:delText>
        </w:r>
      </w:del>
    </w:p>
    <w:p>
      <w:pPr>
        <w:pStyle w:val="正文 A"/>
        <w:ind w:left="420" w:firstLine="0"/>
        <w:jc w:val="left"/>
        <w:rPr>
          <w:ins w:id="252" w:date="2018-02-28T11:40:00Z" w:author="李大伟"/>
          <w:rStyle w:val="无"/>
          <w:rFonts w:ascii="微软雅黑" w:cs="微软雅黑" w:hAnsi="微软雅黑" w:eastAsia="微软雅黑"/>
          <w:lang w:val="zh-TW" w:eastAsia="zh-TW"/>
        </w:rPr>
      </w:pPr>
      <w:ins w:id="253" w:date="2018-02-28T11:39:00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t>返回</w:t>
        </w:r>
      </w:ins>
      <w:del w:id="254" w:date="2018-02-28T11:39:00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delText>说明</w:delText>
        </w:r>
      </w:del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：</w:t>
      </w:r>
    </w:p>
    <w:p>
      <w:pPr>
        <w:pStyle w:val="正文 A"/>
        <w:ind w:left="840" w:firstLine="0"/>
        <w:jc w:val="left"/>
        <w:rPr>
          <w:ins w:id="255" w:date="2018-02-28T11:40:00Z" w:author="李大伟"/>
          <w:rStyle w:val="无"/>
          <w:rFonts w:ascii="微软雅黑" w:cs="微软雅黑" w:hAnsi="微软雅黑" w:eastAsia="微软雅黑"/>
        </w:rPr>
      </w:pPr>
      <w:ins w:id="256" w:date="2018-02-28T11:40:00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t>成功初始化返回非空指针，否则返回</w:t>
        </w:r>
      </w:ins>
      <w:ins w:id="257" w:date="2018-02-28T11:40:00Z" w:author="李大伟">
        <w:r>
          <w:rPr>
            <w:rStyle w:val="无"/>
            <w:rtl w:val="0"/>
            <w:lang w:val="en-US"/>
          </w:rPr>
          <w:t>NULL</w:t>
        </w:r>
      </w:ins>
      <w:ins w:id="258" w:date="2018-02-28T11:40:00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t>。</w:t>
        </w:r>
      </w:ins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ins w:id="259" w:date="2018-02-28T11:40:00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t>说明：</w:t>
        </w:r>
      </w:ins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lang w:val="zh-TW" w:eastAsia="zh-TW"/>
        </w:rPr>
        <w:tab/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初始化进程监控</w:t>
      </w:r>
    </w:p>
    <w:p>
      <w:pPr>
        <w:pStyle w:val="正文 A"/>
        <w:ind w:left="420" w:firstLine="0"/>
        <w:jc w:val="left"/>
      </w:pPr>
    </w:p>
    <w:p>
      <w:pPr>
        <w:pStyle w:val="正文 A"/>
        <w:numPr>
          <w:ilvl w:val="0"/>
          <w:numId w:val="5"/>
        </w:numPr>
        <w:bidi w:val="0"/>
        <w:ind w:right="0"/>
        <w:jc w:val="left"/>
        <w:outlineLvl w:val="0"/>
        <w:rPr>
          <w:rStyle w:val="无"/>
          <w:rtl w:val="0"/>
          <w:lang w:val="zh-TW" w:eastAsia="zh-TW"/>
        </w:rPr>
      </w:pPr>
      <w:bookmarkStart w:name="设置参数" w:id="260"/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设置参数</w:t>
      </w:r>
      <w:bookmarkEnd w:id="260"/>
    </w:p>
    <w:p>
      <w:pPr>
        <w:pStyle w:val="正文 A"/>
        <w:ind w:left="108" w:hanging="3"/>
        <w:jc w:val="left"/>
        <w:outlineLvl w:val="0"/>
        <w:rPr>
          <w:lang w:val="zh-TW" w:eastAsia="zh-TW"/>
        </w:rPr>
      </w:pPr>
    </w:p>
    <w:p>
      <w:pPr>
        <w:pStyle w:val="正文 A"/>
        <w:ind w:left="420" w:firstLine="0"/>
        <w:jc w:val="left"/>
      </w:pPr>
      <w:r>
        <w:rPr>
          <w:rtl w:val="0"/>
          <w:lang w:val="en-US"/>
        </w:rPr>
        <w:t>bool set_option(proc_monitor_t *p_monitor, const char *p_option_name, const char *p_option_value);</w:t>
      </w:r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说明：</w:t>
      </w:r>
    </w:p>
    <w:p>
      <w:pPr>
        <w:pStyle w:val="正文 A"/>
        <w:ind w:left="84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设置</w:t>
      </w:r>
      <w:r>
        <w:rPr>
          <w:rStyle w:val="无"/>
          <w:rtl w:val="0"/>
          <w:lang w:val="zh-TW" w:eastAsia="zh-TW"/>
        </w:rPr>
        <w:t>option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，或改变</w:t>
      </w:r>
      <w:r>
        <w:rPr>
          <w:rStyle w:val="无"/>
          <w:rtl w:val="0"/>
          <w:lang w:val="zh-TW" w:eastAsia="zh-TW"/>
        </w:rPr>
        <w:t>option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。</w:t>
      </w:r>
      <w:r>
        <w:rPr>
          <w:rStyle w:val="无"/>
          <w:rtl w:val="0"/>
          <w:lang w:val="zh-TW" w:eastAsia="zh-TW"/>
        </w:rPr>
        <w:t>SDK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内部会依据</w:t>
      </w:r>
      <w:r>
        <w:rPr>
          <w:rStyle w:val="无"/>
          <w:rtl w:val="0"/>
          <w:lang w:val="zh-TW" w:eastAsia="zh-TW"/>
        </w:rPr>
        <w:t>option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的名称，自动将</w:t>
      </w:r>
      <w:r>
        <w:rPr>
          <w:rStyle w:val="无"/>
          <w:rtl w:val="0"/>
          <w:lang w:val="zh-TW" w:eastAsia="zh-TW"/>
        </w:rPr>
        <w:t>p_option_value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转换到实际的类型。</w:t>
      </w:r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参数：</w:t>
      </w:r>
    </w:p>
    <w:p>
      <w:pPr>
        <w:pStyle w:val="正文 A"/>
        <w:ind w:left="840" w:firstLine="0"/>
        <w:jc w:val="left"/>
      </w:pPr>
      <w:r>
        <w:rPr>
          <w:rStyle w:val="无"/>
          <w:rtl w:val="0"/>
          <w:lang w:val="en-US"/>
        </w:rPr>
        <w:t>p_option_name:</w:t>
      </w:r>
      <w:r>
        <w:rPr>
          <w:rStyle w:val="无"/>
          <w:rtl w:val="0"/>
          <w:lang w:val="zh-TW" w:eastAsia="zh-TW"/>
        </w:rPr>
        <w:t>option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的名称。</w:t>
      </w:r>
    </w:p>
    <w:p>
      <w:pPr>
        <w:pStyle w:val="正文 A"/>
        <w:ind w:left="840" w:firstLine="0"/>
        <w:jc w:val="left"/>
      </w:pPr>
      <w:r>
        <w:rPr>
          <w:rStyle w:val="无"/>
          <w:rtl w:val="0"/>
          <w:lang w:val="en-US"/>
        </w:rPr>
        <w:t>p_option_value:</w:t>
      </w:r>
      <w:r>
        <w:rPr>
          <w:rStyle w:val="无"/>
          <w:rtl w:val="0"/>
          <w:lang w:val="zh-TW" w:eastAsia="zh-TW"/>
        </w:rPr>
        <w:t>option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的值。当实际的类型不是</w:t>
      </w:r>
      <w:r>
        <w:rPr>
          <w:rStyle w:val="无"/>
          <w:rtl w:val="0"/>
          <w:lang w:val="zh-TW" w:eastAsia="zh-TW"/>
        </w:rPr>
        <w:t>char *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时，需要强制类型转换为</w:t>
      </w:r>
      <w:r>
        <w:rPr>
          <w:rStyle w:val="无"/>
          <w:rtl w:val="0"/>
          <w:lang w:val="zh-TW" w:eastAsia="zh-TW"/>
        </w:rPr>
        <w:t>char *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。</w:t>
      </w:r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返回：</w:t>
      </w:r>
    </w:p>
    <w:p>
      <w:pPr>
        <w:pStyle w:val="正文 A"/>
        <w:ind w:left="840" w:firstLine="0"/>
        <w:jc w:val="left"/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设置成功返回</w:t>
      </w:r>
      <w:r>
        <w:rPr>
          <w:rStyle w:val="无"/>
          <w:rtl w:val="0"/>
          <w:lang w:val="en-US"/>
        </w:rPr>
        <w:t>true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，否则返回</w:t>
      </w:r>
      <w:r>
        <w:rPr>
          <w:rStyle w:val="无"/>
          <w:rtl w:val="0"/>
          <w:lang w:val="en-US"/>
        </w:rPr>
        <w:t>false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。</w:t>
      </w:r>
    </w:p>
    <w:p>
      <w:pPr>
        <w:pStyle w:val="正文 A"/>
        <w:ind w:left="840" w:firstLine="0"/>
        <w:jc w:val="left"/>
        <w:rPr>
          <w:lang w:val="zh-TW" w:eastAsia="zh-TW"/>
        </w:rPr>
      </w:pPr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可设置参数：</w:t>
      </w:r>
    </w:p>
    <w:tbl>
      <w:tblPr>
        <w:tblW w:w="7343" w:type="dxa"/>
        <w:jc w:val="left"/>
        <w:tblInd w:w="10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97"/>
        <w:gridCol w:w="2405"/>
        <w:gridCol w:w="234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Style w:val="无"/>
                <w:rFonts w:ascii="微软雅黑" w:cs="微软雅黑" w:hAnsi="微软雅黑" w:eastAsia="微软雅黑"/>
                <w:rtl w:val="0"/>
                <w:lang w:val="zh-TW" w:eastAsia="zh-TW"/>
              </w:rPr>
              <w:t>选项名称</w:t>
            </w:r>
          </w:p>
        </w:tc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Style w:val="无"/>
                <w:rFonts w:ascii="微软雅黑" w:cs="微软雅黑" w:hAnsi="微软雅黑" w:eastAsia="微软雅黑"/>
                <w:rtl w:val="0"/>
                <w:lang w:val="zh-TW" w:eastAsia="zh-TW"/>
              </w:rPr>
              <w:t>参数类型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Style w:val="无"/>
                <w:rFonts w:ascii="微软雅黑" w:cs="微软雅黑" w:hAnsi="微软雅黑" w:eastAsia="微软雅黑"/>
                <w:rtl w:val="0"/>
                <w:lang w:val="zh-TW" w:eastAsia="zh-TW"/>
              </w:rPr>
              <w:t>默认值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  <w:rPr>
                <w:rStyle w:val="无"/>
              </w:rPr>
            </w:pPr>
            <w:commentRangeStart w:id="261"/>
            <w:r>
              <w:rPr>
                <w:rtl w:val="0"/>
                <w:lang w:val="en-US"/>
              </w:rPr>
              <w:t>enable_http</w:t>
            </w:r>
          </w:p>
          <w:p>
            <w:pPr>
              <w:pStyle w:val="正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rtl w:val="0"/>
                <w:lang w:val="zh-CN" w:eastAsia="zh-CN"/>
              </w:rPr>
              <w:t>是否启用</w:t>
            </w:r>
            <w:r>
              <w:rPr>
                <w:rFonts w:ascii="微软雅黑" w:cs="微软雅黑" w:hAnsi="微软雅黑" w:eastAsia="微软雅黑"/>
                <w:rtl w:val="0"/>
                <w:lang w:val="zh-CN" w:eastAsia="zh-CN"/>
              </w:rPr>
              <w:t>HTTP</w:t>
            </w:r>
            <w:r>
              <w:rPr>
                <w:rFonts w:ascii="微软雅黑" w:cs="微软雅黑" w:hAnsi="微软雅黑" w:eastAsia="微软雅黑"/>
                <w:rtl w:val="0"/>
                <w:lang w:val="zh-CN" w:eastAsia="zh-CN"/>
              </w:rPr>
              <w:t>监听</w:t>
            </w:r>
            <w:commentRangeEnd w:id="261"/>
            <w:r>
              <w:commentReference w:id="261"/>
            </w:r>
          </w:p>
        </w:tc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Style w:val="无"/>
                <w:rtl w:val="0"/>
                <w:lang w:val="en-US"/>
              </w:rPr>
              <w:t>int32_t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enable_dns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是否启用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DNS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监听</w:t>
            </w:r>
          </w:p>
        </w:tc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int32_t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</w:rPr>
              <w:t>0</w:t>
            </w:r>
          </w:p>
        </w:tc>
      </w:tr>
    </w:tbl>
    <w:p>
      <w:pPr>
        <w:pStyle w:val="正文 A"/>
        <w:ind w:left="948" w:hanging="948"/>
        <w:jc w:val="left"/>
        <w:rPr>
          <w:rStyle w:val="无"/>
          <w:lang w:val="zh-TW" w:eastAsia="zh-TW"/>
        </w:rPr>
      </w:pPr>
    </w:p>
    <w:p>
      <w:pPr>
        <w:pStyle w:val="正文 A"/>
        <w:ind w:left="840" w:hanging="840"/>
        <w:jc w:val="left"/>
        <w:rPr>
          <w:lang w:val="zh-TW" w:eastAsia="zh-TW"/>
        </w:rPr>
      </w:pPr>
    </w:p>
    <w:p>
      <w:pPr>
        <w:pStyle w:val="正文 A"/>
        <w:ind w:left="840" w:firstLine="0"/>
        <w:jc w:val="left"/>
      </w:pPr>
    </w:p>
    <w:p>
      <w:pPr>
        <w:pStyle w:val="正文 A"/>
        <w:jc w:val="left"/>
      </w:pPr>
    </w:p>
    <w:p>
      <w:pPr>
        <w:pStyle w:val="正文 A"/>
        <w:numPr>
          <w:ilvl w:val="0"/>
          <w:numId w:val="6"/>
        </w:numPr>
        <w:bidi w:val="0"/>
        <w:ind w:right="0"/>
        <w:jc w:val="left"/>
        <w:outlineLvl w:val="0"/>
        <w:rPr>
          <w:rStyle w:val="无"/>
          <w:rtl w:val="0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查询参数</w:t>
      </w:r>
      <w:del w:id="262" w:date="2018-02-28T18:27:57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delText>（暂无实现）</w:delText>
        </w:r>
      </w:del>
    </w:p>
    <w:p>
      <w:pPr>
        <w:pStyle w:val="正文 A"/>
        <w:ind w:left="420" w:firstLine="0"/>
        <w:jc w:val="left"/>
      </w:pPr>
      <w:r>
        <w:rPr>
          <w:rStyle w:val="无"/>
          <w:rtl w:val="0"/>
          <w:lang w:val="zh-TW" w:eastAsia="zh-TW"/>
        </w:rPr>
        <w:t xml:space="preserve">const </w:t>
      </w:r>
      <w:r>
        <w:rPr>
          <w:rStyle w:val="无"/>
          <w:rtl w:val="0"/>
          <w:lang w:val="en-US"/>
        </w:rPr>
        <w:t>char* get_option(proc_monitor_t *p_monitor, const char *p_option_name);</w:t>
      </w:r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说明：</w:t>
      </w:r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lang w:val="zh-TW" w:eastAsia="zh-TW"/>
        </w:rPr>
        <w:tab/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返回的</w:t>
      </w:r>
      <w:r>
        <w:rPr>
          <w:rStyle w:val="无"/>
          <w:rtl w:val="0"/>
          <w:lang w:val="zh-TW" w:eastAsia="zh-TW"/>
        </w:rPr>
        <w:t>option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的值。</w:t>
      </w:r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参数：</w:t>
      </w:r>
    </w:p>
    <w:p>
      <w:pPr>
        <w:pStyle w:val="正文 A"/>
        <w:ind w:left="840" w:firstLine="0"/>
        <w:jc w:val="left"/>
      </w:pPr>
      <w:r>
        <w:rPr>
          <w:rStyle w:val="无"/>
          <w:rtl w:val="0"/>
          <w:lang w:val="en-US"/>
        </w:rPr>
        <w:t>p_option_name: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要查询的</w:t>
      </w:r>
      <w:r>
        <w:rPr>
          <w:rStyle w:val="无"/>
          <w:rtl w:val="0"/>
          <w:lang w:val="zh-TW" w:eastAsia="zh-TW"/>
        </w:rPr>
        <w:t>option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名称。</w:t>
      </w:r>
      <w:ins w:id="263" w:date="2018-03-02T11:43:38Z" w:author="李大伟">
        <w:r>
          <w:rPr>
            <w:rtl w:val="0"/>
            <w:lang w:val="zh-CN" w:eastAsia="zh-CN"/>
          </w:rPr>
          <w:t>可选值参考</w:t>
        </w:r>
      </w:ins>
      <w:ins w:id="264" w:date="2018-03-02T11:43:38Z" w:author="李大伟">
        <w:r>
          <w:rPr>
            <w:rStyle w:val="Hyperlink.1"/>
          </w:rPr>
          <w:fldChar w:fldCharType="begin" w:fldLock="0"/>
        </w:r>
      </w:ins>
      <w:ins w:id="265" w:date="2018-03-02T11:43:38Z" w:author="李大伟">
        <w:r>
          <w:rPr>
            <w:rStyle w:val="Hyperlink.1"/>
          </w:rPr>
          <w:instrText xml:space="preserve"> HYPERLINK \l "设置参数" </w:instrText>
        </w:r>
      </w:ins>
      <w:ins w:id="266" w:date="2018-03-02T11:43:38Z" w:author="李大伟">
        <w:r>
          <w:rPr>
            <w:rStyle w:val="Hyperlink.1"/>
          </w:rPr>
          <w:fldChar w:fldCharType="separate" w:fldLock="0"/>
        </w:r>
      </w:ins>
      <w:ins w:id="267" w:date="2018-03-02T11:43:38Z" w:author="李大伟">
        <w:r>
          <w:rPr>
            <w:rStyle w:val="Hyperlink.1"/>
            <w:rtl w:val="0"/>
            <w:lang w:val="zh-CN" w:eastAsia="zh-CN"/>
          </w:rPr>
          <w:t>设置参数</w:t>
        </w:r>
      </w:ins>
      <w:ins w:id="268" w:date="2018-03-02T11:43:38Z" w:author="李大伟">
        <w:r>
          <w:rPr/>
          <w:fldChar w:fldCharType="end" w:fldLock="0"/>
        </w:r>
      </w:ins>
      <w:ins w:id="269" w:date="2018-03-02T11:43:38Z" w:author="李大伟">
        <w:r>
          <w:rPr>
            <w:rtl w:val="0"/>
            <w:lang w:val="zh-CN" w:eastAsia="zh-CN"/>
          </w:rPr>
          <w:t>。</w:t>
        </w:r>
      </w:ins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返回：</w:t>
      </w:r>
    </w:p>
    <w:p>
      <w:pPr>
        <w:pStyle w:val="正文 A"/>
        <w:ind w:left="84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返回</w:t>
      </w:r>
      <w:r>
        <w:rPr>
          <w:rStyle w:val="无"/>
          <w:rtl w:val="0"/>
          <w:lang w:val="zh-TW" w:eastAsia="zh-TW"/>
        </w:rPr>
        <w:t>option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对应的值。当实际的类型不是</w:t>
      </w:r>
      <w:r>
        <w:rPr>
          <w:rStyle w:val="无"/>
          <w:rtl w:val="0"/>
          <w:lang w:val="zh-TW" w:eastAsia="zh-TW"/>
        </w:rPr>
        <w:t>char *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时，需要用户做类型转换。</w:t>
      </w:r>
    </w:p>
    <w:p>
      <w:pPr>
        <w:pStyle w:val="正文 A"/>
        <w:ind w:left="840" w:firstLine="0"/>
        <w:jc w:val="left"/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出错则返回</w:t>
      </w:r>
      <w:r>
        <w:rPr>
          <w:rStyle w:val="无"/>
          <w:rtl w:val="0"/>
          <w:lang w:val="en-US"/>
        </w:rPr>
        <w:t>NULL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。</w:t>
      </w:r>
    </w:p>
    <w:p>
      <w:pPr>
        <w:pStyle w:val="正文 A"/>
        <w:ind w:left="420" w:firstLine="0"/>
        <w:jc w:val="left"/>
        <w:rPr>
          <w:lang w:val="zh-TW" w:eastAsia="zh-TW"/>
        </w:rPr>
      </w:pPr>
    </w:p>
    <w:p>
      <w:pPr>
        <w:pStyle w:val="正文 A"/>
        <w:jc w:val="left"/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outlineLvl w:val="0"/>
        <w:rPr>
          <w:rStyle w:val="无"/>
          <w:rtl w:val="0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停止监控</w:t>
      </w:r>
    </w:p>
    <w:p>
      <w:pPr>
        <w:pStyle w:val="正文 A"/>
        <w:ind w:left="420" w:firstLine="0"/>
        <w:jc w:val="left"/>
      </w:pPr>
      <w:r>
        <w:rPr>
          <w:rtl w:val="0"/>
          <w:lang w:val="en-US"/>
        </w:rPr>
        <w:t>void fin_proc_monitor(proc_monitor_t *p_proc_monitor);</w:t>
      </w:r>
    </w:p>
    <w:p>
      <w:pPr>
        <w:pStyle w:val="正文 A"/>
        <w:ind w:left="84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当程序退出时，调用本接口终止对进程的监控，并释放相关资源。</w:t>
      </w:r>
    </w:p>
    <w:p>
      <w:pPr>
        <w:pStyle w:val="正文 A"/>
        <w:jc w:val="left"/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outlineLvl w:val="0"/>
        <w:rPr>
          <w:rStyle w:val="无"/>
          <w:rtl w:val="0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使用实例</w:t>
      </w:r>
    </w:p>
    <w:p>
      <w:pPr>
        <w:pStyle w:val="正文 A"/>
        <w:ind w:left="420" w:firstLine="0"/>
        <w:rPr>
          <w:del w:id="270" w:date="2018-02-28T18:30:27Z" w:author="李大伟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71" w:date="2018-02-28T18:30:33Z" w:author="李大伟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72" w:date="2018-02-28T18:30:33Z" w:author="李大伟"/>
        </w:rPr>
      </w:pPr>
      <w:ins w:id="273" w:date="2018-02-28T18:30:33Z" w:author="李大伟">
        <w:r>
          <w:rPr>
            <w:rtl w:val="0"/>
            <w:lang w:val="en-US"/>
          </w:rPr>
          <w:t>#include &lt;stdio.h&gt;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74" w:date="2018-02-28T18:30:33Z" w:author="李大伟"/>
        </w:rPr>
      </w:pPr>
      <w:ins w:id="275" w:date="2018-02-28T18:30:33Z" w:author="李大伟">
        <w:r>
          <w:rPr>
            <w:rtl w:val="0"/>
            <w:lang w:val="en-US"/>
          </w:rPr>
          <w:t>#include &lt;inttypes.h&gt;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76" w:date="2018-02-28T18:30:33Z" w:author="李大伟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77" w:date="2018-02-28T18:30:33Z" w:author="李大伟"/>
        </w:rPr>
      </w:pPr>
      <w:ins w:id="278" w:date="2018-02-28T18:30:33Z" w:author="李大伟">
        <w:r>
          <w:rPr>
            <w:rtl w:val="0"/>
            <w:lang w:val="en-US"/>
          </w:rPr>
          <w:t>#include &lt;unistd.h&gt;     // sleep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79" w:date="2018-02-28T18:30:33Z" w:author="李大伟"/>
        </w:rPr>
      </w:pPr>
      <w:ins w:id="280" w:date="2018-02-28T18:30:33Z" w:author="李大伟">
        <w:r>
          <w:rPr>
            <w:rtl w:val="0"/>
            <w:lang w:val="en-US"/>
          </w:rPr>
          <w:t>#include &lt;arpa/inet.h&gt;  // inet_ntop, ntohs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81" w:date="2018-02-28T18:30:33Z" w:author="李大伟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82" w:date="2018-02-28T18:30:33Z" w:author="李大伟"/>
        </w:rPr>
      </w:pPr>
      <w:ins w:id="283" w:date="2018-02-28T18:30:33Z" w:author="李大伟">
        <w:r>
          <w:rPr>
            <w:rtl w:val="0"/>
            <w:lang w:val="en-US"/>
          </w:rPr>
          <w:t>#include "net_monitor.h"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84" w:date="2018-02-28T18:30:33Z" w:author="李大伟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85" w:date="2018-02-28T18:30:33Z" w:author="李大伟"/>
        </w:rPr>
      </w:pPr>
      <w:ins w:id="286" w:date="2018-02-28T18:30:33Z" w:author="李大伟">
        <w:r>
          <w:rPr>
            <w:rtl w:val="0"/>
            <w:lang w:val="en-US"/>
          </w:rPr>
          <w:t>static void net_monitor_call_back(network_protocol_t protocol, void *p_info, void *p_user_data)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87" w:date="2018-02-28T18:30:33Z" w:author="李大伟"/>
        </w:rPr>
      </w:pPr>
      <w:ins w:id="288" w:date="2018-02-28T18:30:33Z" w:author="李大伟">
        <w:r>
          <w:rPr>
            <w:rtl w:val="0"/>
            <w:lang w:val="en-US"/>
          </w:rPr>
          <w:t>{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89" w:date="2018-02-28T18:30:33Z" w:author="李大伟"/>
        </w:rPr>
      </w:pPr>
      <w:ins w:id="290" w:date="2018-02-28T18:30:33Z" w:author="李大伟">
        <w:r>
          <w:rPr>
            <w:rtl w:val="0"/>
            <w:lang w:val="en-US"/>
          </w:rPr>
          <w:t xml:space="preserve">    if(protocol == NP_HTTP) {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91" w:date="2018-02-28T18:30:33Z" w:author="李大伟"/>
        </w:rPr>
      </w:pPr>
      <w:ins w:id="292" w:date="2018-02-28T18:30:33Z" w:author="李大伟">
        <w:r>
          <w:rPr>
            <w:rtl w:val="0"/>
            <w:lang w:val="en-US"/>
          </w:rPr>
          <w:t xml:space="preserve">        network_info_t *p_network_info = (network_info_t *)p_info;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93" w:date="2018-02-28T18:30:33Z" w:author="李大伟"/>
        </w:rPr>
      </w:pPr>
      <w:ins w:id="294" w:date="2018-02-28T18:30:33Z" w:author="李大伟">
        <w:r>
          <w:rPr>
            <w:rtl w:val="0"/>
            <w:lang w:val="en-US"/>
          </w:rPr>
          <w:t xml:space="preserve">        printf("%s\n", "NP_HTTP");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95" w:date="2018-02-28T18:30:33Z" w:author="李大伟"/>
        </w:rPr>
      </w:pPr>
      <w:ins w:id="296" w:date="2018-02-28T18:30:33Z" w:author="李大伟">
        <w:r>
          <w:rPr>
            <w:rtl w:val="0"/>
            <w:lang w:val="en-US"/>
          </w:rPr>
          <w:t xml:space="preserve">        printf("\turl:[%s]\n", p_network_info-&gt;p_url);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97" w:date="2018-02-28T18:30:33Z" w:author="李大伟"/>
        </w:rPr>
      </w:pPr>
      <w:ins w:id="298" w:date="2018-02-28T18:30:33Z" w:author="李大伟">
        <w:r>
          <w:rPr>
            <w:rtl w:val="0"/>
            <w:lang w:val="en-US"/>
          </w:rPr>
          <w:t xml:space="preserve">    }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99" w:date="2018-02-28T18:30:33Z" w:author="李大伟"/>
        </w:rPr>
      </w:pPr>
      <w:ins w:id="300" w:date="2018-02-28T18:30:33Z" w:author="李大伟">
        <w:r>
          <w:rPr>
            <w:rtl w:val="0"/>
            <w:lang w:val="en-US"/>
          </w:rPr>
          <w:t xml:space="preserve">    else if(protocol == NP_DNS) {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01" w:date="2018-02-28T18:30:33Z" w:author="李大伟"/>
        </w:rPr>
      </w:pPr>
      <w:ins w:id="302" w:date="2018-02-28T18:30:33Z" w:author="李大伟">
        <w:r>
          <w:rPr>
            <w:rtl w:val="0"/>
            <w:lang w:val="en-US"/>
          </w:rPr>
          <w:t xml:space="preserve">        dns_info_t *p_dns_info = (dns_info_t *)p_info;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03" w:date="2018-02-28T18:30:33Z" w:author="李大伟"/>
        </w:rPr>
      </w:pPr>
      <w:ins w:id="304" w:date="2018-02-28T18:30:33Z" w:author="李大伟">
        <w:r>
          <w:rPr>
            <w:rtl w:val="0"/>
            <w:lang w:val="en-US"/>
          </w:rPr>
          <w:t xml:space="preserve">        printf("%s\n", "NP_DNS");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05" w:date="2018-02-28T18:30:33Z" w:author="李大伟"/>
        </w:rPr>
      </w:pPr>
      <w:ins w:id="306" w:date="2018-02-28T18:30:33Z" w:author="李大伟">
        <w:r>
          <w:rPr>
            <w:rtl w:val="0"/>
            <w:lang w:val="en-US"/>
          </w:rPr>
          <w:t xml:space="preserve">        printf("\tquery:[%s] response:[%s]\n", 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07" w:date="2018-02-28T18:30:33Z" w:author="李大伟"/>
        </w:rPr>
      </w:pPr>
      <w:ins w:id="308" w:date="2018-02-28T18:30:33Z" w:author="李大伟">
        <w:r>
          <w:rPr>
            <w:rtl w:val="0"/>
            <w:lang w:val="en-US"/>
          </w:rPr>
          <w:t xml:space="preserve">                p_dns_info-&gt;p_dns_query,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09" w:date="2018-02-28T18:30:33Z" w:author="李大伟"/>
        </w:rPr>
      </w:pPr>
      <w:ins w:id="310" w:date="2018-02-28T18:30:33Z" w:author="李大伟">
        <w:r>
          <w:rPr>
            <w:rtl w:val="0"/>
            <w:lang w:val="en-US"/>
          </w:rPr>
          <w:t xml:space="preserve">                p_dns_info-&gt;response_address);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11" w:date="2018-02-28T18:30:33Z" w:author="李大伟"/>
        </w:rPr>
      </w:pPr>
      <w:ins w:id="312" w:date="2018-02-28T18:30:33Z" w:author="李大伟">
        <w:r>
          <w:rPr>
            <w:rtl w:val="0"/>
            <w:lang w:val="en-US"/>
          </w:rPr>
          <w:t xml:space="preserve">    }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13" w:date="2018-02-28T18:30:33Z" w:author="李大伟"/>
        </w:rPr>
      </w:pPr>
      <w:ins w:id="314" w:date="2018-02-28T18:30:33Z" w:author="李大伟">
        <w:r>
          <w:rPr>
            <w:rtl w:val="0"/>
            <w:lang w:val="en-US"/>
          </w:rPr>
          <w:t xml:space="preserve">    else {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15" w:date="2018-02-28T18:30:33Z" w:author="李大伟"/>
        </w:rPr>
      </w:pPr>
      <w:ins w:id="316" w:date="2018-02-28T18:30:33Z" w:author="李大伟">
        <w:r>
          <w:rPr>
            <w:rtl w:val="0"/>
            <w:lang w:val="en-US"/>
          </w:rPr>
          <w:t xml:space="preserve">        printf("%s\n", "NP_UNKNOWN");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17" w:date="2018-02-28T18:30:33Z" w:author="李大伟"/>
        </w:rPr>
      </w:pPr>
      <w:ins w:id="318" w:date="2018-02-28T18:30:33Z" w:author="李大伟">
        <w:r>
          <w:rPr>
            <w:rtl w:val="0"/>
            <w:lang w:val="en-US"/>
          </w:rPr>
          <w:t xml:space="preserve">        return;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19" w:date="2018-02-28T18:30:33Z" w:author="李大伟"/>
        </w:rPr>
      </w:pPr>
      <w:ins w:id="320" w:date="2018-02-28T18:30:33Z" w:author="李大伟">
        <w:r>
          <w:rPr>
            <w:rtl w:val="0"/>
            <w:lang w:val="en-US"/>
          </w:rPr>
          <w:t xml:space="preserve">    }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21" w:date="2018-02-28T18:30:33Z" w:author="李大伟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22" w:date="2018-02-28T18:30:33Z" w:author="李大伟"/>
        </w:rPr>
      </w:pPr>
      <w:ins w:id="323" w:date="2018-02-28T18:30:33Z" w:author="李大伟">
        <w:r>
          <w:rPr>
            <w:rtl w:val="0"/>
            <w:lang w:val="en-US"/>
          </w:rPr>
          <w:t xml:space="preserve">    // tuple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24" w:date="2018-02-28T18:30:33Z" w:author="李大伟"/>
        </w:rPr>
      </w:pPr>
      <w:ins w:id="325" w:date="2018-02-28T18:30:33Z" w:author="李大伟">
        <w:r>
          <w:rPr>
            <w:rtl w:val="0"/>
            <w:lang w:val="en-US"/>
          </w:rPr>
          <w:t xml:space="preserve">    conn_info_t *p_conn = (conn_info_t *)p_info;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26" w:date="2018-02-28T18:30:33Z" w:author="李大伟"/>
        </w:rPr>
      </w:pPr>
      <w:ins w:id="327" w:date="2018-02-28T18:30:33Z" w:author="李大伟">
        <w:r>
          <w:rPr>
            <w:rtl w:val="0"/>
            <w:lang w:val="en-US"/>
          </w:rPr>
          <w:t xml:space="preserve">    char src_ip_str[16], dst_ip_str[16];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28" w:date="2018-02-28T18:30:33Z" w:author="李大伟"/>
        </w:rPr>
      </w:pPr>
      <w:ins w:id="329" w:date="2018-02-28T18:30:33Z" w:author="李大伟">
        <w:r>
          <w:rPr>
            <w:rtl w:val="0"/>
            <w:lang w:val="en-US"/>
          </w:rPr>
          <w:t xml:space="preserve">    inet_ntop(AF_INET, p_conn-&gt;source_address, src_ip_str, sizeof(src_ip_str));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30" w:date="2018-02-28T18:30:33Z" w:author="李大伟"/>
        </w:rPr>
      </w:pPr>
      <w:ins w:id="331" w:date="2018-02-28T18:30:33Z" w:author="李大伟">
        <w:r>
          <w:rPr>
            <w:rtl w:val="0"/>
            <w:lang w:val="en-US"/>
          </w:rPr>
          <w:t xml:space="preserve">    inet_ntop(AF_INET, p_conn-&gt;destination_address, dst_ip_str, sizeof(dst_ip_str));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32" w:date="2018-02-28T18:30:33Z" w:author="李大伟"/>
        </w:rPr>
      </w:pPr>
      <w:ins w:id="333" w:date="2018-02-28T18:30:33Z" w:author="李大伟">
        <w:r>
          <w:rPr>
            <w:rtl w:val="0"/>
            <w:lang w:val="en-US"/>
          </w:rPr>
          <w:t xml:space="preserve">    printf("\ttuple [%s]:[%d] --&gt; [%s][%d]", 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34" w:date="2018-02-28T18:30:33Z" w:author="李大伟"/>
        </w:rPr>
      </w:pPr>
      <w:ins w:id="335" w:date="2018-02-28T18:30:33Z" w:author="李大伟">
        <w:r>
          <w:rPr>
            <w:rtl w:val="0"/>
            <w:lang w:val="en-US"/>
          </w:rPr>
          <w:t xml:space="preserve">           src_ip_str, ntohs(p_conn-&gt;source_port),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36" w:date="2018-02-28T18:30:33Z" w:author="李大伟"/>
        </w:rPr>
      </w:pPr>
      <w:ins w:id="337" w:date="2018-02-28T18:30:33Z" w:author="李大伟">
        <w:r>
          <w:rPr>
            <w:rtl w:val="0"/>
            <w:lang w:val="en-US"/>
          </w:rPr>
          <w:t xml:space="preserve">           dst_ip_str, ntohs(p_conn-&gt;destination_port));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38" w:date="2018-02-28T18:30:33Z" w:author="李大伟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39" w:date="2018-02-28T18:30:33Z" w:author="李大伟"/>
        </w:rPr>
      </w:pPr>
      <w:ins w:id="340" w:date="2018-02-28T18:30:33Z" w:author="李大伟">
        <w:r>
          <w:rPr>
            <w:rtl w:val="0"/>
            <w:lang w:val="en-US"/>
          </w:rPr>
          <w:t xml:space="preserve">    putchar(10);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41" w:date="2018-02-28T18:30:33Z" w:author="李大伟"/>
        </w:rPr>
      </w:pPr>
      <w:ins w:id="342" w:date="2018-02-28T18:30:33Z" w:author="李大伟">
        <w:r>
          <w:rPr>
            <w:rtl w:val="0"/>
            <w:lang w:val="en-US"/>
          </w:rPr>
          <w:t>}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43" w:date="2018-02-28T18:30:33Z" w:author="李大伟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44" w:date="2018-02-28T18:30:33Z" w:author="李大伟"/>
        </w:rPr>
      </w:pPr>
      <w:ins w:id="345" w:date="2018-02-28T18:30:33Z" w:author="李大伟">
        <w:r>
          <w:rPr>
            <w:rtl w:val="0"/>
            <w:lang w:val="en-US"/>
          </w:rPr>
          <w:t>void wait_for_exit()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46" w:date="2018-02-28T18:30:33Z" w:author="李大伟"/>
        </w:rPr>
      </w:pPr>
      <w:ins w:id="347" w:date="2018-02-28T18:30:33Z" w:author="李大伟">
        <w:r>
          <w:rPr>
            <w:rtl w:val="0"/>
            <w:lang w:val="en-US"/>
          </w:rPr>
          <w:t>{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48" w:date="2018-02-28T18:30:33Z" w:author="李大伟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49" w:date="2018-02-28T18:30:33Z" w:author="李大伟"/>
        </w:rPr>
      </w:pPr>
      <w:ins w:id="350" w:date="2018-02-28T18:30:33Z" w:author="李大伟">
        <w:r>
          <w:rPr>
            <w:rtl w:val="0"/>
            <w:lang w:val="en-US"/>
          </w:rPr>
          <w:t xml:space="preserve">    printf("exit with %c\n", getchar());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51" w:date="2018-02-28T18:30:33Z" w:author="李大伟"/>
        </w:rPr>
      </w:pPr>
      <w:ins w:id="352" w:date="2018-02-28T18:30:33Z" w:author="李大伟">
        <w:r>
          <w:rPr>
            <w:rtl w:val="0"/>
            <w:lang w:val="en-US"/>
          </w:rPr>
          <w:t>}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53" w:date="2018-02-28T18:30:33Z" w:author="李大伟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54" w:date="2018-02-28T18:30:33Z" w:author="李大伟"/>
        </w:rPr>
      </w:pPr>
      <w:ins w:id="355" w:date="2018-02-28T18:30:33Z" w:author="李大伟">
        <w:r>
          <w:rPr>
            <w:rtl w:val="0"/>
            <w:lang w:val="en-US"/>
          </w:rPr>
          <w:t>int32_t main(int32_t argc,char *args[])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56" w:date="2018-02-28T18:30:33Z" w:author="李大伟"/>
        </w:rPr>
      </w:pPr>
      <w:ins w:id="357" w:date="2018-02-28T18:30:33Z" w:author="李大伟">
        <w:r>
          <w:rPr>
            <w:rtl w:val="0"/>
            <w:lang w:val="en-US"/>
          </w:rPr>
          <w:t>{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58" w:date="2018-02-28T18:30:33Z" w:author="李大伟"/>
        </w:rPr>
      </w:pPr>
      <w:ins w:id="359" w:date="2018-02-28T18:30:33Z" w:author="李大伟">
        <w:r>
          <w:rPr>
            <w:rtl w:val="0"/>
            <w:lang w:val="en-US"/>
          </w:rPr>
          <w:t xml:space="preserve">    int32_t enable_http = 1;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60" w:date="2018-02-28T18:30:33Z" w:author="李大伟"/>
        </w:rPr>
      </w:pPr>
      <w:ins w:id="361" w:date="2018-02-28T18:30:33Z" w:author="李大伟">
        <w:r>
          <w:rPr>
            <w:rtl w:val="0"/>
            <w:lang w:val="en-US"/>
          </w:rPr>
          <w:t xml:space="preserve">    int32_t enable_dns  = 1;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62" w:date="2018-02-28T18:30:33Z" w:author="李大伟"/>
        </w:rPr>
      </w:pPr>
      <w:ins w:id="363" w:date="2018-02-28T18:30:33Z" w:author="李大伟">
        <w:r>
          <w:rPr>
            <w:rtl w:val="0"/>
            <w:lang w:val="en-US"/>
          </w:rPr>
          <w:t xml:space="preserve">    const char *options[][2] = { {"enable_http", (const char *)&amp;enable_http },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64" w:date="2018-02-28T18:30:33Z" w:author="李大伟"/>
        </w:rPr>
      </w:pPr>
      <w:ins w:id="365" w:date="2018-02-28T18:30:33Z" w:author="李大伟">
        <w:r>
          <w:rPr>
            <w:rtl w:val="0"/>
            <w:lang w:val="en-US"/>
          </w:rPr>
          <w:t xml:space="preserve">                                 {"enable_dns",  (const char *)&amp;enable_dns  }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66" w:date="2018-02-28T18:30:33Z" w:author="李大伟"/>
        </w:rPr>
      </w:pPr>
      <w:ins w:id="367" w:date="2018-02-28T18:30:33Z" w:author="李大伟">
        <w:r>
          <w:rPr>
            <w:rtl w:val="0"/>
            <w:lang w:val="en-US"/>
          </w:rPr>
          <w:t xml:space="preserve">                               };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68" w:date="2018-02-28T18:30:33Z" w:author="李大伟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69" w:date="2018-02-28T18:30:33Z" w:author="李大伟"/>
        </w:rPr>
      </w:pPr>
      <w:ins w:id="370" w:date="2018-02-28T18:30:33Z" w:author="李大伟">
        <w:r>
          <w:rPr>
            <w:rtl w:val="0"/>
            <w:lang w:val="en-US"/>
          </w:rPr>
          <w:t xml:space="preserve">    net_monitor_t *handle = init_net_monitor(net_monitor_call_back, NULL, sizeof(options)/sizeof(options[0]), options);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71" w:date="2018-02-28T18:30:33Z" w:author="李大伟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72" w:date="2018-02-28T18:30:33Z" w:author="李大伟"/>
        </w:rPr>
      </w:pPr>
      <w:ins w:id="373" w:date="2018-02-28T18:30:33Z" w:author="李大伟">
        <w:r>
          <w:rPr>
            <w:rtl w:val="0"/>
            <w:lang w:val="en-US"/>
          </w:rPr>
          <w:t xml:space="preserve">    sleep(10);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74" w:date="2018-02-28T18:30:33Z" w:author="李大伟"/>
        </w:rPr>
      </w:pPr>
      <w:ins w:id="375" w:date="2018-02-28T18:30:33Z" w:author="李大伟">
        <w:r>
          <w:rPr>
            <w:rtl w:val="0"/>
            <w:lang w:val="en-US"/>
          </w:rPr>
          <w:t xml:space="preserve">    enable_http = 0;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76" w:date="2018-02-28T18:30:33Z" w:author="李大伟"/>
        </w:rPr>
      </w:pPr>
      <w:ins w:id="377" w:date="2018-02-28T18:30:33Z" w:author="李大伟">
        <w:r>
          <w:rPr>
            <w:rtl w:val="0"/>
            <w:lang w:val="en-US"/>
          </w:rPr>
          <w:t xml:space="preserve">    set_option(handle, "enable_http", (const char *)&amp;enable_http);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78" w:date="2018-02-28T18:30:33Z" w:author="李大伟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79" w:date="2018-02-28T18:30:33Z" w:author="李大伟"/>
        </w:rPr>
      </w:pPr>
      <w:ins w:id="380" w:date="2018-02-28T18:30:33Z" w:author="李大伟">
        <w:r>
          <w:rPr>
            <w:rtl w:val="0"/>
            <w:lang w:val="en-US"/>
          </w:rPr>
          <w:t xml:space="preserve">    wait_for_exit();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81" w:date="2018-02-28T18:30:33Z" w:author="李大伟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382" w:date="2018-02-28T18:30:33Z" w:author="李大伟"/>
        </w:rPr>
      </w:pPr>
      <w:ins w:id="383" w:date="2018-02-28T18:30:33Z" w:author="李大伟">
        <w:r>
          <w:rPr>
            <w:rtl w:val="0"/>
            <w:lang w:val="en-US"/>
          </w:rPr>
          <w:t xml:space="preserve">    fin_net_monitor(handle);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384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ins w:id="385" w:date="2018-02-28T18:30:33Z" w:author="李大伟">
        <w:r>
          <w:rPr>
            <w:rtl w:val="0"/>
            <w:lang w:val="en-US"/>
          </w:rPr>
          <w:t>}</w:t>
        </w:r>
      </w:ins>
      <w:del w:id="386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>#include &lt;stdio.h&gt;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387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388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>#include &lt;inttypes.h&gt;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389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390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>#include "proc_monitor.h"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391" w:date="2018-02-28T18:29:47Z" w:author="李大伟"/>
          <w:rFonts w:ascii="Calibri" w:cs="Calibri" w:hAnsi="Calibri" w:eastAsia="Calibri"/>
          <w:sz w:val="21"/>
          <w:szCs w:val="21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392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393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void proc_call_back(proc_event_type_t event_type, 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394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395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    int32_t nmemb, 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396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397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    struct proc *pr,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398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399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    void *p_user_data){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00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01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const char *event;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02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03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if(event_type == PROC_SNAPSHOT)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04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05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event = "PROC_SNAPSHOT";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06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07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else if(event_type == PROC_ACTION_CREATE)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08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09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event = "PROC_ACTION_CREATE";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10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11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else if(event_type == PROC_ACTION_DESTROY)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12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13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event = "PROC_ACTION_DESTROY";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14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15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else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16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17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event = "UNKNOWN";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18" w:date="2018-02-28T18:29:47Z" w:author="李大伟"/>
          <w:rFonts w:ascii="Calibri" w:cs="Calibri" w:hAnsi="Calibri" w:eastAsia="Calibri"/>
          <w:sz w:val="21"/>
          <w:szCs w:val="21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19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20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printf("event:%s\n", event);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21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22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for(size_t i=0; i&lt;nmemb; i++) {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23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24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printf( "pid:%" PRIu64 " "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25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26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"ppid:%" PRIu64 " "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27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28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"path:%s "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29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30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"starttime:%lu "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31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32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"endtime:%lu "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33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34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,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35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36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pr[i].pid,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37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38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pr[i].ppid,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39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40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pr[i].name,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41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42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pr[i].starttime,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43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44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pr[i].endtime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45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46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);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47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48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}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49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50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putchar(10);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51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52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putchar(10);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53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54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putchar(10);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55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56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>}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57" w:date="2018-02-28T18:29:47Z" w:author="李大伟"/>
          <w:rFonts w:ascii="Calibri" w:cs="Calibri" w:hAnsi="Calibri" w:eastAsia="Calibri"/>
          <w:sz w:val="21"/>
          <w:szCs w:val="21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58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59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>int32_t main(int32_t argc,char *args[])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60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61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>{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62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63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size_t snapshot_delta = 3;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64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65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const char *options[1][2] = { {"snapshot_delta", (const char *)&amp;snapshot_delta } };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66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67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proc_monitor_t *handle = init_proc_monitor(proc_call_back, NULL, sizeof(options)/sizeof(options[0]), options);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68" w:date="2018-02-28T18:29:47Z" w:author="李大伟"/>
          <w:rFonts w:ascii="Calibri" w:cs="Calibri" w:hAnsi="Calibri" w:eastAsia="Calibri"/>
          <w:sz w:val="21"/>
          <w:szCs w:val="21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69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70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snapshot_delta = 5;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71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72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set_option(handle, "snapshot_delta", (const char *)&amp;snapshot_delta);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73" w:date="2018-02-28T18:29:47Z" w:author="李大伟"/>
          <w:rFonts w:ascii="Calibri" w:cs="Calibri" w:hAnsi="Calibri" w:eastAsia="Calibri"/>
          <w:sz w:val="21"/>
          <w:szCs w:val="21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74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75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printf("exit with %c\n", getchar());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76" w:date="2018-02-28T18:29:47Z" w:author="李大伟"/>
          <w:rFonts w:ascii="Calibri" w:cs="Calibri" w:hAnsi="Calibri" w:eastAsia="Calibri"/>
          <w:sz w:val="21"/>
          <w:szCs w:val="21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77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78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fin_proc_monitor(handle);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479" w:date="2018-02-28T18:29:47Z" w:author="李大伟"/>
          <w:rStyle w:val="无"/>
          <w:rFonts w:ascii="Calibri" w:cs="Calibri" w:hAnsi="Calibri" w:eastAsia="Calibri"/>
          <w:sz w:val="21"/>
          <w:szCs w:val="21"/>
        </w:rPr>
      </w:pPr>
      <w:del w:id="480" w:date="2018-02-28T18:29:4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>}</w:delText>
        </w:r>
      </w:del>
    </w:p>
    <w:p>
      <w:pPr>
        <w:pStyle w:val="正文 A"/>
        <w:ind w:left="420" w:firstLine="0"/>
        <w:jc w:val="left"/>
      </w:pPr>
    </w:p>
    <w:p>
      <w:pPr>
        <w:pStyle w:val="正文 A"/>
        <w:jc w:val="left"/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outlineLvl w:val="0"/>
        <w:rPr>
          <w:rStyle w:val="无"/>
          <w:rtl w:val="0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部署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ind w:left="480" w:firstLine="0"/>
        <w:rPr>
          <w:rFonts w:ascii="Calibri" w:cs="Calibri" w:hAnsi="Calibri" w:eastAsia="Calibri"/>
          <w:sz w:val="21"/>
          <w:szCs w:val="21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ind w:left="480" w:firstLine="0"/>
        <w:rPr>
          <w:rStyle w:val="无"/>
          <w:rFonts w:ascii="Calibri" w:cs="Calibri" w:hAnsi="Calibri" w:eastAsia="Calibri"/>
          <w:sz w:val="21"/>
          <w:szCs w:val="21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en-US"/>
        </w:rPr>
        <w:t xml:space="preserve">// </w:t>
      </w:r>
      <w:ins w:id="481" w:date="2018-02-28T11:38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zh-TW" w:eastAsia="zh-TW"/>
          </w:rPr>
          <w:t>TODO</w:t>
        </w:r>
      </w:ins>
      <w:del w:id="482" w:date="2018-02-28T11:37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>TODO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ind w:left="480" w:firstLine="0"/>
        <w:rPr>
          <w:rStyle w:val="无"/>
          <w:rFonts w:ascii="Calibri" w:cs="Calibri" w:hAnsi="Calibri" w:eastAsia="Calibri"/>
          <w:sz w:val="21"/>
          <w:szCs w:val="21"/>
          <w:lang w:val="zh-TW" w:eastAsia="zh-TW"/>
        </w:rPr>
      </w:pPr>
      <w:r>
        <w:rPr>
          <w:rStyle w:val="无"/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  <w:t>描述如何安装。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ind w:left="480" w:firstLine="0"/>
        <w:rPr>
          <w:del w:id="483" w:date="2018-02-28T11:56:00Z" w:author="李大伟"/>
          <w:rStyle w:val="无"/>
          <w:rFonts w:ascii="Calibri" w:cs="Calibri" w:hAnsi="Calibri" w:eastAsia="Calibri"/>
          <w:sz w:val="21"/>
          <w:szCs w:val="21"/>
        </w:rPr>
      </w:pPr>
      <w:del w:id="484" w:date="2018-02-28T11:55:00Z" w:author="李大伟">
        <w:r>
          <w:rPr>
            <w:rStyle w:val="无"/>
            <w:rFonts w:ascii="微软雅黑" w:cs="微软雅黑" w:hAnsi="微软雅黑" w:eastAsia="微软雅黑"/>
            <w:sz w:val="21"/>
            <w:szCs w:val="21"/>
            <w:rtl w:val="0"/>
            <w:lang w:val="zh-TW" w:eastAsia="zh-TW"/>
          </w:rPr>
          <w:delText>写清楚</w:delText>
        </w:r>
      </w:del>
      <w:r>
        <w:rPr>
          <w:rStyle w:val="无"/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  <w:t>依赖</w:t>
      </w:r>
      <w:ins w:id="485" w:date="2018-02-28T18:10:16Z" w:author="李大伟">
        <w:r>
          <w:rPr>
            <w:rStyle w:val="无"/>
            <w:rFonts w:ascii="微软雅黑" w:cs="微软雅黑" w:hAnsi="微软雅黑" w:eastAsia="微软雅黑"/>
            <w:sz w:val="21"/>
            <w:szCs w:val="21"/>
            <w:rtl w:val="0"/>
            <w:lang w:val="zh-TW" w:eastAsia="zh-TW"/>
          </w:rPr>
          <w:t>GLIBC_2.2.5</w:t>
        </w:r>
      </w:ins>
      <w:ins w:id="486" w:date="2018-02-28T11:55:00Z" w:author="李大伟">
        <w:del w:id="487" w:date="2018-02-28T18:10:15Z" w:author="李大伟">
          <w:r>
            <w:rPr>
              <w:rStyle w:val="无"/>
              <w:rFonts w:ascii="微软雅黑" w:cs="微软雅黑" w:hAnsi="微软雅黑" w:eastAsia="微软雅黑"/>
              <w:sz w:val="21"/>
              <w:szCs w:val="21"/>
              <w:rtl w:val="0"/>
              <w:lang w:val="zh-TW" w:eastAsia="zh-TW"/>
            </w:rPr>
            <w:delText>libc.so.6</w:delText>
          </w:r>
        </w:del>
      </w:ins>
      <w:del w:id="488" w:date="2018-02-28T11:55:00Z" w:author="李大伟">
        <w:r>
          <w:rPr>
            <w:rStyle w:val="无"/>
            <w:rFonts w:ascii="微软雅黑" w:cs="微软雅黑" w:hAnsi="微软雅黑" w:eastAsia="微软雅黑"/>
            <w:sz w:val="21"/>
            <w:szCs w:val="21"/>
            <w:rtl w:val="0"/>
            <w:lang w:val="zh-TW" w:eastAsia="zh-TW"/>
          </w:rPr>
          <w:delText>的</w:delText>
        </w:r>
      </w:del>
      <w:del w:id="489" w:date="2018-02-28T11:55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>libc</w:delText>
        </w:r>
      </w:del>
      <w:r>
        <w:rPr>
          <w:rStyle w:val="无"/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  <w:t>、</w:t>
      </w:r>
      <w:ins w:id="490" w:date="2018-02-28T18:10:27Z" w:author="李大伟">
        <w:r>
          <w:rPr>
            <w:rStyle w:val="无"/>
            <w:rFonts w:ascii="微软雅黑" w:cs="微软雅黑" w:hAnsi="微软雅黑" w:eastAsia="微软雅黑"/>
            <w:sz w:val="21"/>
            <w:szCs w:val="21"/>
            <w:rtl w:val="0"/>
            <w:lang w:val="zh-TW" w:eastAsia="zh-TW"/>
          </w:rPr>
          <w:t>CXXABI_1.3.10</w:t>
        </w:r>
      </w:ins>
      <w:del w:id="491" w:date="2018-02-28T11:55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>libstdc++</w:delText>
        </w:r>
      </w:del>
      <w:del w:id="492" w:date="2018-02-28T11:55:00Z" w:author="李大伟">
        <w:r>
          <w:rPr>
            <w:rStyle w:val="无"/>
            <w:rFonts w:ascii="微软雅黑" w:cs="微软雅黑" w:hAnsi="微软雅黑" w:eastAsia="微软雅黑"/>
            <w:sz w:val="21"/>
            <w:szCs w:val="21"/>
            <w:rtl w:val="0"/>
            <w:lang w:val="zh-TW" w:eastAsia="zh-TW"/>
          </w:rPr>
          <w:delText>版本</w:delText>
        </w:r>
      </w:del>
      <w:r>
        <w:rPr>
          <w:rStyle w:val="无"/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  <w:t>。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ind w:left="480" w:firstLine="0"/>
      </w:pPr>
      <w:del w:id="493" w:date="2018-02-28T11:56:00Z" w:author="李大伟">
        <w:r>
          <w:rPr>
            <w:rFonts w:ascii="Calibri" w:cs="Calibri" w:hAnsi="Calibri" w:eastAsia="Calibri"/>
            <w:sz w:val="21"/>
            <w:szCs w:val="21"/>
          </w:rPr>
        </w:r>
      </w:del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209" w:author="Vince" w:date="2018-02-28T11:20:00Z">
    <w:p w14:paraId="1111FFFF">
      <w:pPr>
        <w:pStyle w:val="默认"/>
      </w:pPr>
    </w:p>
    <w:p w14:paraId="11120000">
      <w:pPr>
        <w:pStyle w:val="默认"/>
      </w:pPr>
      <w:r>
        <w:rPr>
          <w:rFonts w:cs="Arial Unicode MS" w:eastAsia="Arial Unicode MS"/>
          <w:rtl w:val="0"/>
        </w:rPr>
        <w:t>name</w:t>
      </w:r>
      <w:r>
        <w:rPr>
          <w:rFonts w:ascii="Arial Unicode MS" w:cs="Arial Unicode MS" w:hAnsi="Arial Unicode MS" w:hint="eastAsia"/>
          <w:rtl w:val="0"/>
        </w:rPr>
        <w:t>是啥？</w:t>
      </w:r>
    </w:p>
  </w:comment>
  <w:comment w:id="218" w:author="Vince" w:date="2018-02-28T11:20:00Z">
    <w:p w14:paraId="11120001">
      <w:pPr>
        <w:pStyle w:val="默认"/>
      </w:pPr>
    </w:p>
    <w:p w14:paraId="11120002">
      <w:pPr>
        <w:pStyle w:val="默认"/>
      </w:pPr>
      <w:r>
        <w:rPr>
          <w:rFonts w:cs="Arial Unicode MS" w:eastAsia="Arial Unicode MS"/>
          <w:rtl w:val="0"/>
        </w:rPr>
        <w:t>startime</w:t>
      </w:r>
      <w:r>
        <w:rPr>
          <w:rFonts w:ascii="Arial Unicode MS" w:cs="Arial Unicode MS" w:hAnsi="Arial Unicode MS" w:hint="eastAsia"/>
          <w:rtl w:val="0"/>
        </w:rPr>
        <w:t>和</w:t>
      </w:r>
      <w:r>
        <w:rPr>
          <w:rFonts w:cs="Arial Unicode MS" w:eastAsia="Arial Unicode MS"/>
          <w:rtl w:val="0"/>
        </w:rPr>
        <w:t>endtime</w:t>
      </w:r>
      <w:r>
        <w:rPr>
          <w:rFonts w:ascii="Arial Unicode MS" w:cs="Arial Unicode MS" w:hAnsi="Arial Unicode MS" w:hint="eastAsia"/>
          <w:rtl w:val="0"/>
        </w:rPr>
        <w:t>的含义写清楚。</w:t>
      </w:r>
    </w:p>
  </w:comment>
  <w:comment w:id="261" w:author="Vince" w:date="2018-02-28T11:22:00Z">
    <w:p w14:paraId="11120003">
      <w:pPr>
        <w:pStyle w:val="默认"/>
      </w:pPr>
    </w:p>
    <w:p w14:paraId="11120004">
      <w:pPr>
        <w:pStyle w:val="默认"/>
      </w:pPr>
      <w:r>
        <w:rPr>
          <w:rFonts w:ascii="Arial Unicode MS" w:cs="Arial Unicode MS" w:hAnsi="Arial Unicode MS" w:hint="eastAsia"/>
          <w:rtl w:val="0"/>
        </w:rPr>
        <w:t>补充快照间隔的默认值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tabs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840"/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840"/>
        </w:tabs>
        <w:ind w:left="1260" w:firstLine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40"/>
          <w:tab w:val="num" w:pos="2100"/>
        </w:tabs>
        <w:ind w:left="16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840"/>
          <w:tab w:val="num" w:pos="2520"/>
        </w:tabs>
        <w:ind w:left="21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840"/>
        </w:tabs>
        <w:ind w:left="2520" w:firstLine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40"/>
          <w:tab w:val="num" w:pos="3360"/>
        </w:tabs>
        <w:ind w:left="29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840"/>
          <w:tab w:val="num" w:pos="3780"/>
        </w:tabs>
        <w:ind w:left="3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840"/>
        </w:tabs>
        <w:ind w:left="3780" w:firstLine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微软雅黑" w:cs="微软雅黑" w:hAnsi="微软雅黑" w:eastAsia="微软雅黑"/>
      <w:color w:val="0000ff"/>
      <w:u w:val="single" w:color="0000ff"/>
      <w:lang w:val="zh-TW" w:eastAsia="zh-TW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