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left"/>
      </w:pPr>
    </w:p>
    <w:p>
      <w:pPr>
        <w:pStyle w:val="正文 A"/>
        <w:jc w:val="left"/>
      </w:pPr>
      <w:r>
        <w:rPr>
          <w:rFonts w:ascii="微软雅黑" w:cs="微软雅黑" w:hAnsi="微软雅黑" w:eastAsia="微软雅黑"/>
          <w:rtl w:val="0"/>
          <w:lang w:val="zh-TW" w:eastAsia="zh-TW"/>
        </w:rPr>
        <w:t>进程监控</w:t>
      </w:r>
      <w:r>
        <w:rPr>
          <w:rtl w:val="0"/>
          <w:lang w:val="en-US"/>
        </w:rPr>
        <w:t>SDK</w:t>
      </w:r>
      <w:r>
        <w:rPr>
          <w:rFonts w:ascii="微软雅黑" w:cs="微软雅黑" w:hAnsi="微软雅黑" w:eastAsia="微软雅黑"/>
          <w:rtl w:val="0"/>
          <w:lang w:val="zh-TW" w:eastAsia="zh-TW"/>
        </w:rPr>
        <w:t>接口文档</w:t>
      </w:r>
    </w:p>
    <w:p>
      <w:pPr>
        <w:pStyle w:val="正文 A"/>
        <w:jc w:val="left"/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1"/>
        <w:gridCol w:w="702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版本号</w:t>
            </w:r>
          </w:p>
        </w:tc>
        <w:tc>
          <w:tcPr>
            <w:tcW w:type="dxa" w:w="7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Ver_1.2.0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制定</w:t>
            </w:r>
          </w:p>
        </w:tc>
        <w:tc>
          <w:tcPr>
            <w:tcW w:type="dxa" w:w="7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B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江民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en-US"/>
              </w:rPr>
              <w:t>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研发组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日期</w:t>
            </w:r>
          </w:p>
        </w:tc>
        <w:tc>
          <w:tcPr>
            <w:tcW w:type="dxa" w:w="7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2018.2.27</w:t>
            </w:r>
          </w:p>
        </w:tc>
      </w:tr>
    </w:tbl>
    <w:p>
      <w:pPr>
        <w:pStyle w:val="正文 A"/>
        <w:ind w:left="324" w:hanging="324"/>
        <w:jc w:val="left"/>
      </w:pPr>
    </w:p>
    <w:p>
      <w:pPr>
        <w:pStyle w:val="正文 A"/>
        <w:ind w:left="216" w:hanging="216"/>
        <w:jc w:val="left"/>
      </w:pPr>
    </w:p>
    <w:p>
      <w:pPr>
        <w:pStyle w:val="正文 A"/>
        <w:ind w:left="108" w:hanging="108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  <w:r>
        <w:rPr>
          <w:rtl w:val="0"/>
          <w:lang w:val="en-US"/>
        </w:rPr>
        <w:t>SDK</w:t>
      </w:r>
      <w:r>
        <w:rPr>
          <w:rFonts w:ascii="微软雅黑" w:cs="微软雅黑" w:hAnsi="微软雅黑" w:eastAsia="微软雅黑"/>
          <w:rtl w:val="0"/>
          <w:lang w:val="zh-TW" w:eastAsia="zh-TW"/>
        </w:rPr>
        <w:t>组成：</w:t>
      </w:r>
    </w:p>
    <w:p>
      <w:pPr>
        <w:pStyle w:val="正文 A"/>
        <w:jc w:val="left"/>
        <w:rPr>
          <w:lang w:val="zh-TW" w:eastAsia="zh-TW"/>
        </w:rPr>
      </w:pPr>
      <w:r>
        <w:rPr>
          <w:rtl w:val="0"/>
          <w:lang w:val="zh-TW" w:eastAsia="zh-TW"/>
        </w:rPr>
        <w:t>proc_monitor.h</w:t>
      </w:r>
    </w:p>
    <w:p>
      <w:pPr>
        <w:pStyle w:val="正文 A"/>
        <w:jc w:val="left"/>
      </w:pPr>
      <w:r>
        <w:rPr>
          <w:rtl w:val="0"/>
          <w:lang w:val="en-US"/>
        </w:rPr>
        <w:t>lib</w:t>
      </w:r>
      <w:r>
        <w:rPr>
          <w:rtl w:val="0"/>
          <w:lang w:val="zh-TW" w:eastAsia="zh-TW"/>
        </w:rPr>
        <w:t>proc_monitor</w:t>
      </w:r>
      <w:r>
        <w:rPr>
          <w:rtl w:val="0"/>
          <w:lang w:val="en-US"/>
        </w:rPr>
        <w:t>.so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监控初始化</w:t>
      </w:r>
    </w:p>
    <w:p>
      <w:pPr>
        <w:pStyle w:val="正文 A"/>
        <w:ind w:left="420" w:firstLine="0"/>
        <w:jc w:val="left"/>
      </w:pP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回调函数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typedef enum {</w:t>
      </w:r>
    </w:p>
    <w:p>
      <w:pPr>
        <w:pStyle w:val="正文 A"/>
        <w:ind w:left="420" w:firstLine="0"/>
        <w:jc w:val="left"/>
      </w:pPr>
      <w:r>
        <w:rPr>
          <w:rtl w:val="0"/>
        </w:rPr>
        <w:tab/>
        <w:t>PROC_SNAPSHOT,</w:t>
      </w:r>
    </w:p>
    <w:p>
      <w:pPr>
        <w:pStyle w:val="正文 A"/>
        <w:ind w:left="420" w:firstLine="0"/>
        <w:jc w:val="left"/>
      </w:pPr>
      <w:r>
        <w:rPr>
          <w:rtl w:val="0"/>
        </w:rPr>
        <w:tab/>
        <w:t>PROC_ACTION_CREATE,</w:t>
      </w:r>
    </w:p>
    <w:p>
      <w:pPr>
        <w:pStyle w:val="正文 A"/>
        <w:ind w:left="420" w:firstLine="0"/>
        <w:jc w:val="left"/>
      </w:pPr>
      <w:r>
        <w:rPr>
          <w:rtl w:val="0"/>
        </w:rPr>
        <w:tab/>
        <w:t>PROC_ACTION_DESTROY,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}proc_event_type_t;</w:t>
      </w:r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  <w:rPr>
          <w:ins w:id="0" w:date="2018-03-19T16:51:34Z" w:author="李大伟"/>
        </w:rPr>
      </w:pPr>
      <w:del w:id="1" w:date="2018-03-19T16:51:34Z" w:author="李大伟">
        <w:r>
          <w:rPr>
            <w:rtl w:val="0"/>
            <w:lang w:val="en-US"/>
          </w:rPr>
          <w:delText>typedef void (*proc_monitor_callback_t)(proc_event_type_t event_type, int32_t nmemb, struct proc *pr, void *p_user_data);</w:delText>
        </w:r>
      </w:del>
      <w:ins w:id="2" w:date="2018-03-19T16:51:34Z" w:author="李大伟">
        <w:r>
          <w:rPr>
            <w:rtl w:val="0"/>
            <w:lang w:val="en-US"/>
          </w:rPr>
          <w:t>typedef void (*proc_monitor_callback_t)(proc_event_type_t event_type, size_t nmemb, Proc **procs, void *p_user_data);</w:t>
        </w:r>
      </w:ins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说明：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监控过程中的回调函数。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注意，不要在本函数中有耗时的操作；同时，回传的数据会在函数结束后失效，如需保存数据，请自行拷贝。</w:t>
      </w:r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r>
        <w:rPr>
          <w:rtl w:val="0"/>
          <w:lang w:val="en-US"/>
        </w:rPr>
        <w:t>event_type</w:t>
      </w:r>
      <w:r>
        <w:rPr>
          <w:rFonts w:ascii="微软雅黑" w:cs="微软雅黑" w:hAnsi="微软雅黑" w:eastAsia="微软雅黑"/>
          <w:rtl w:val="0"/>
          <w:lang w:val="zh-TW" w:eastAsia="zh-TW"/>
        </w:rPr>
        <w:t>：本次事件的标识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  <w:t xml:space="preserve">PROC_SNAPSHOT </w:t>
        <w:tab/>
        <w:tab/>
        <w:tab/>
      </w:r>
      <w:r>
        <w:rPr>
          <w:rFonts w:ascii="微软雅黑" w:cs="微软雅黑" w:hAnsi="微软雅黑" w:eastAsia="微软雅黑"/>
          <w:rtl w:val="0"/>
          <w:lang w:val="zh-TW" w:eastAsia="zh-TW"/>
        </w:rPr>
        <w:t>一次进程快照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  <w:t>PROC_ACTION_CREATE</w:t>
        <w:tab/>
      </w:r>
      <w:r>
        <w:rPr>
          <w:rFonts w:ascii="微软雅黑" w:cs="微软雅黑" w:hAnsi="微软雅黑" w:eastAsia="微软雅黑"/>
          <w:rtl w:val="0"/>
          <w:lang w:val="zh-TW" w:eastAsia="zh-TW"/>
        </w:rPr>
        <w:t>进程行为：创建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ab/>
        <w:t>PROC_ACTION_DESTROY</w:t>
        <w:tab/>
      </w:r>
      <w:r>
        <w:rPr>
          <w:rFonts w:ascii="微软雅黑" w:cs="微软雅黑" w:hAnsi="微软雅黑" w:eastAsia="微软雅黑"/>
          <w:rtl w:val="0"/>
          <w:lang w:val="zh-TW" w:eastAsia="zh-TW"/>
        </w:rPr>
        <w:t>进程行为：销毁</w:t>
      </w:r>
    </w:p>
    <w:p>
      <w:pPr>
        <w:pStyle w:val="正文 A"/>
        <w:ind w:left="840" w:firstLine="0"/>
        <w:jc w:val="left"/>
        <w:rPr>
          <w:ins w:id="3" w:date="2018-03-19T17:01:27Z" w:author="李大伟"/>
          <w:rFonts w:ascii="微软雅黑" w:cs="微软雅黑" w:hAnsi="微软雅黑" w:eastAsia="微软雅黑"/>
          <w:lang w:val="zh-TW" w:eastAsia="zh-TW"/>
        </w:rPr>
      </w:pPr>
      <w:r>
        <w:rPr>
          <w:rtl w:val="0"/>
          <w:lang w:val="en-US"/>
        </w:rPr>
        <w:t>p_user_data</w:t>
      </w:r>
      <w:r>
        <w:rPr>
          <w:rFonts w:ascii="微软雅黑" w:cs="微软雅黑" w:hAnsi="微软雅黑" w:eastAsia="微软雅黑"/>
          <w:rtl w:val="0"/>
          <w:lang w:val="zh-TW" w:eastAsia="zh-TW"/>
        </w:rPr>
        <w:t>：定义回调函数的用户所使用的数据。</w:t>
      </w:r>
    </w:p>
    <w:p>
      <w:pPr>
        <w:pStyle w:val="正文 A"/>
        <w:ind w:left="840" w:firstLine="0"/>
        <w:jc w:val="left"/>
      </w:pPr>
      <w:ins w:id="4" w:date="2018-03-19T17:01:27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nmemb</w:t>
        </w:r>
      </w:ins>
      <w:ins w:id="5" w:date="2018-03-19T17:01:27Z" w:author="李大伟">
        <w:r>
          <w:rPr>
            <w:rFonts w:ascii="微软雅黑" w:cs="微软雅黑" w:hAnsi="微软雅黑" w:eastAsia="微软雅黑"/>
            <w:rtl w:val="0"/>
            <w:lang w:val="zh-TW" w:eastAsia="zh-TW"/>
          </w:rPr>
          <w:t xml:space="preserve">: </w:t>
          <w:tab/>
        </w:r>
      </w:ins>
      <w:ins w:id="6" w:date="2018-03-19T17:01:27Z" w:author="李大伟">
        <w:r>
          <w:rPr>
            <w:rtl w:val="0"/>
            <w:lang w:val="zh-CN" w:eastAsia="zh-CN"/>
          </w:rPr>
          <w:t>指针数组</w:t>
        </w:r>
      </w:ins>
      <w:ins w:id="7" w:date="2018-03-19T17:01:27Z" w:author="李大伟">
        <w:r>
          <w:rPr>
            <w:rtl w:val="0"/>
            <w:lang w:val="en-US"/>
          </w:rPr>
          <w:t>procs</w:t>
        </w:r>
      </w:ins>
      <w:ins w:id="8" w:date="2018-03-19T17:01:27Z" w:author="李大伟">
        <w:r>
          <w:rPr>
            <w:rtl w:val="0"/>
            <w:lang w:val="zh-CN" w:eastAsia="zh-CN"/>
          </w:rPr>
          <w:t>的数组长度，即进程的个数</w:t>
        </w:r>
      </w:ins>
    </w:p>
    <w:p>
      <w:pPr>
        <w:pStyle w:val="正文 A"/>
        <w:ind w:left="840" w:firstLine="0"/>
        <w:jc w:val="left"/>
        <w:rPr>
          <w:lang w:val="zh-TW" w:eastAsia="zh-TW"/>
        </w:rPr>
      </w:pPr>
      <w:r>
        <w:rPr>
          <w:rtl w:val="0"/>
          <w:lang w:val="zh-TW" w:eastAsia="zh-TW"/>
        </w:rPr>
        <w:t>pr</w:t>
      </w:r>
      <w:ins w:id="9" w:date="2018-03-19T16:51:16Z" w:author="李大伟">
        <w:r>
          <w:rPr>
            <w:rtl w:val="0"/>
            <w:lang w:val="zh-TW" w:eastAsia="zh-TW"/>
          </w:rPr>
          <w:t>ocs</w:t>
        </w:r>
      </w:ins>
      <w:r>
        <w:rPr>
          <w:rtl w:val="0"/>
          <w:lang w:val="zh-TW" w:eastAsia="zh-TW"/>
        </w:rPr>
        <w:t xml:space="preserve">: </w:t>
      </w:r>
      <w:r>
        <w:rPr>
          <w:rFonts w:ascii="微软雅黑" w:cs="微软雅黑" w:hAnsi="微软雅黑" w:eastAsia="微软雅黑"/>
          <w:rtl w:val="0"/>
          <w:lang w:val="zh-TW" w:eastAsia="zh-TW"/>
        </w:rPr>
        <w:t>一个</w:t>
      </w:r>
      <w:ins w:id="10" w:date="2018-03-19T16:52:31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指针数组。其中每个元素为</w:t>
        </w:r>
      </w:ins>
      <w:ins w:id="11" w:date="2018-03-19T16:52:31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Proc *</w:t>
        </w:r>
      </w:ins>
      <w:ins w:id="12" w:date="2018-03-19T16:52:31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。</w:t>
        </w:r>
      </w:ins>
      <w:ins w:id="13" w:date="2018-03-19T16:52:31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Proc</w:t>
        </w:r>
      </w:ins>
      <w:ins w:id="14" w:date="2018-03-19T16:52:31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是一个</w:t>
        </w:r>
      </w:ins>
      <w:r>
        <w:rPr>
          <w:rFonts w:ascii="微软雅黑" w:cs="微软雅黑" w:hAnsi="微软雅黑" w:eastAsia="微软雅黑"/>
          <w:rtl w:val="0"/>
          <w:lang w:val="zh-TW" w:eastAsia="zh-TW"/>
        </w:rPr>
        <w:t>关于进程信息的结构体，定义</w:t>
      </w:r>
      <w:ins w:id="15" w:date="2018-03-19T16:56:07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请参看</w:t>
        </w:r>
      </w:ins>
      <w:ins w:id="16" w:date="2018-03-19T16:56:07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proc</w:t>
        </w:r>
      </w:ins>
      <w:ins w:id="17" w:date="2018-03-19T16:56:07Z" w:author="李大伟">
        <w:r>
          <w:rPr>
            <w:rFonts w:ascii="微软雅黑" w:cs="微软雅黑" w:hAnsi="微软雅黑" w:eastAsia="微软雅黑"/>
            <w:rtl w:val="0"/>
            <w:lang w:val="en-US" w:eastAsia="zh-TW"/>
          </w:rPr>
          <w:t>.h</w:t>
        </w:r>
      </w:ins>
      <w:ins w:id="18" w:date="2018-03-19T16:56:07Z" w:author="李大伟">
        <w:r>
          <w:rPr>
            <w:rFonts w:ascii="微软雅黑" w:cs="微软雅黑" w:hAnsi="微软雅黑" w:eastAsia="微软雅黑"/>
            <w:rtl w:val="0"/>
            <w:lang w:val="zh-CN" w:eastAsia="zh-CN"/>
          </w:rPr>
          <w:t>头文件，简介</w:t>
        </w:r>
      </w:ins>
      <w:r>
        <w:rPr>
          <w:rFonts w:ascii="微软雅黑" w:cs="微软雅黑" w:hAnsi="微软雅黑" w:eastAsia="微软雅黑"/>
          <w:rtl w:val="0"/>
          <w:lang w:val="zh-TW" w:eastAsia="zh-TW"/>
        </w:rPr>
        <w:t>如下：</w:t>
      </w:r>
    </w:p>
    <w:p>
      <w:pPr>
        <w:pStyle w:val="正文 A"/>
        <w:ind w:left="420" w:firstLine="0"/>
        <w:rPr>
          <w:ins w:id="19" w:date="2018-03-19T16:59:07Z" w:author="李大伟"/>
          <w:lang w:val="zh-TW" w:eastAsia="zh-TW"/>
        </w:rPr>
      </w:pPr>
      <w:r>
        <w:rPr>
          <w:rtl w:val="0"/>
          <w:lang w:val="zh-TW" w:eastAsia="zh-TW"/>
        </w:rPr>
        <w:t xml:space="preserve">      </w:t>
      </w:r>
      <w:ins w:id="20" w:date="2018-03-19T16:59:07Z" w:author="李大伟">
        <w:r>
          <w:rPr>
            <w:rtl w:val="0"/>
            <w:lang w:val="zh-CN" w:eastAsia="zh-CN"/>
          </w:rPr>
          <w:t xml:space="preserve"> </w:t>
        </w:r>
      </w:ins>
      <w:ins w:id="21" w:date="2018-03-19T16:59:07Z" w:author="李大伟">
        <w:r>
          <w:rPr>
            <w:rtl w:val="0"/>
            <w:lang w:val="zh-TW" w:eastAsia="zh-TW"/>
          </w:rPr>
          <w:t>struct Proc {</w:t>
        </w:r>
      </w:ins>
    </w:p>
    <w:p>
      <w:pPr>
        <w:pStyle w:val="正文 A"/>
        <w:ind w:left="420" w:firstLine="0"/>
        <w:rPr>
          <w:ins w:id="22" w:date="2018-03-19T16:59:07Z" w:author="李大伟"/>
          <w:lang w:val="zh-TW" w:eastAsia="zh-TW"/>
        </w:rPr>
      </w:pPr>
      <w:ins w:id="23" w:date="2018-03-19T16:59:07Z" w:author="李大伟">
        <w:r>
          <w:rPr>
            <w:rtl w:val="0"/>
            <w:lang w:val="zh-TW" w:eastAsia="zh-TW"/>
          </w:rPr>
          <w:t>public:</w:t>
        </w:r>
      </w:ins>
    </w:p>
    <w:p>
      <w:pPr>
        <w:pStyle w:val="正文 A"/>
        <w:ind w:left="420" w:firstLine="0"/>
        <w:rPr>
          <w:ins w:id="24" w:date="2018-03-19T16:59:07Z" w:author="李大伟"/>
          <w:lang w:val="zh-TW" w:eastAsia="zh-TW"/>
        </w:rPr>
      </w:pPr>
      <w:ins w:id="25" w:date="2018-03-19T16:59:07Z" w:author="李大伟">
        <w:r>
          <w:rPr>
            <w:rtl w:val="0"/>
            <w:lang w:val="zh-TW" w:eastAsia="zh-TW"/>
          </w:rPr>
          <w:t xml:space="preserve">    </w:t>
        </w:r>
      </w:ins>
      <w:ins w:id="26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27" w:date="2018-03-19T16:59:07Z" w:author="李大伟">
        <w:r>
          <w:rPr>
            <w:rtl w:val="0"/>
            <w:lang w:val="zh-TW" w:eastAsia="zh-TW"/>
          </w:rPr>
          <w:t xml:space="preserve">__attribute__ ((visibility ("default"))) Proc();                             // </w:t>
        </w:r>
      </w:ins>
    </w:p>
    <w:p>
      <w:pPr>
        <w:pStyle w:val="正文 A"/>
        <w:ind w:left="420" w:firstLine="0"/>
        <w:rPr>
          <w:ins w:id="28" w:date="2018-03-19T16:59:07Z" w:author="李大伟"/>
          <w:lang w:val="zh-TW" w:eastAsia="zh-TW"/>
        </w:rPr>
      </w:pPr>
      <w:ins w:id="29" w:date="2018-03-19T16:59:07Z" w:author="李大伟">
        <w:r>
          <w:rPr>
            <w:rtl w:val="0"/>
            <w:lang w:val="zh-TW" w:eastAsia="zh-TW"/>
          </w:rPr>
          <w:t xml:space="preserve">    </w:t>
        </w:r>
      </w:ins>
      <w:ins w:id="30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31" w:date="2018-03-19T16:59:07Z" w:author="李大伟">
        <w:r>
          <w:rPr>
            <w:rtl w:val="0"/>
            <w:lang w:val="zh-TW" w:eastAsia="zh-TW"/>
          </w:rPr>
          <w:t>ino_t       exec_ino;               // /proc/&lt;pid&gt;/exe -&gt; exec file inode num</w:t>
        </w:r>
      </w:ins>
    </w:p>
    <w:p>
      <w:pPr>
        <w:pStyle w:val="正文 A"/>
        <w:ind w:left="420" w:firstLine="0"/>
        <w:rPr>
          <w:ins w:id="32" w:date="2018-03-19T16:59:07Z" w:author="李大伟"/>
          <w:lang w:val="zh-TW" w:eastAsia="zh-TW"/>
        </w:rPr>
      </w:pPr>
      <w:ins w:id="33" w:date="2018-03-19T16:59:07Z" w:author="李大伟">
        <w:r>
          <w:rPr>
            <w:rtl w:val="0"/>
            <w:lang w:val="zh-TW" w:eastAsia="zh-TW"/>
          </w:rPr>
          <w:t xml:space="preserve">   </w:t>
        </w:r>
      </w:ins>
      <w:ins w:id="34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35" w:date="2018-03-19T16:59:07Z" w:author="李大伟">
        <w:r>
          <w:rPr>
            <w:rtl w:val="0"/>
            <w:lang w:val="zh-TW" w:eastAsia="zh-TW"/>
          </w:rPr>
          <w:t xml:space="preserve"> uint64_t    pid;                    // pid</w:t>
        </w:r>
      </w:ins>
    </w:p>
    <w:p>
      <w:pPr>
        <w:pStyle w:val="正文 A"/>
        <w:ind w:left="420" w:firstLine="0"/>
        <w:rPr>
          <w:ins w:id="36" w:date="2018-03-19T16:59:07Z" w:author="李大伟"/>
          <w:lang w:val="zh-TW" w:eastAsia="zh-TW"/>
        </w:rPr>
      </w:pPr>
      <w:ins w:id="37" w:date="2018-03-19T16:59:07Z" w:author="李大伟">
        <w:r>
          <w:rPr>
            <w:rtl w:val="0"/>
            <w:lang w:val="zh-TW" w:eastAsia="zh-TW"/>
          </w:rPr>
          <w:t xml:space="preserve">   </w:t>
        </w:r>
      </w:ins>
      <w:ins w:id="38" w:date="2018-03-19T16:59:07Z" w:author="李大伟">
        <w:r>
          <w:rPr>
            <w:rtl w:val="0"/>
            <w:lang w:val="zh-CN" w:eastAsia="zh-CN"/>
          </w:rPr>
          <w:t xml:space="preserve">        </w:t>
        </w:r>
      </w:ins>
      <w:ins w:id="39" w:date="2018-03-19T16:59:07Z" w:author="李大伟">
        <w:r>
          <w:rPr>
            <w:rtl w:val="0"/>
            <w:lang w:val="zh-TW" w:eastAsia="zh-TW"/>
          </w:rPr>
          <w:t>int         comparing_state;        // addtional : compare(time_old, time_now)  state is[1:new_proc, 2:destroy_proc, 3:running_proc]</w:t>
        </w:r>
      </w:ins>
    </w:p>
    <w:p>
      <w:pPr>
        <w:pStyle w:val="正文 A"/>
        <w:ind w:left="420" w:firstLine="0"/>
        <w:rPr>
          <w:ins w:id="40" w:date="2018-03-19T16:59:07Z" w:author="李大伟"/>
          <w:lang w:val="zh-TW" w:eastAsia="zh-TW"/>
        </w:rPr>
      </w:pPr>
      <w:ins w:id="41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42" w:date="2018-03-19T16:59:07Z" w:author="李大伟">
        <w:r>
          <w:rPr>
            <w:rtl w:val="0"/>
            <w:lang w:val="zh-TW" w:eastAsia="zh-TW"/>
          </w:rPr>
          <w:t xml:space="preserve">    time_t      starttime;              // addtional : timestamp(s) of proc start</w:t>
        </w:r>
      </w:ins>
    </w:p>
    <w:p>
      <w:pPr>
        <w:pStyle w:val="正文 A"/>
        <w:ind w:left="420" w:firstLine="0"/>
        <w:rPr>
          <w:ins w:id="43" w:date="2018-03-19T16:59:07Z" w:author="李大伟"/>
          <w:lang w:val="zh-TW" w:eastAsia="zh-TW"/>
        </w:rPr>
      </w:pPr>
      <w:ins w:id="44" w:date="2018-03-19T16:59:07Z" w:author="李大伟">
        <w:r>
          <w:rPr>
            <w:rtl w:val="0"/>
            <w:lang w:val="zh-TW" w:eastAsia="zh-TW"/>
          </w:rPr>
          <w:t xml:space="preserve">    </w:t>
        </w:r>
      </w:ins>
      <w:ins w:id="45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46" w:date="2018-03-19T16:59:07Z" w:author="李大伟">
        <w:r>
          <w:rPr>
            <w:rtl w:val="0"/>
            <w:lang w:val="zh-TW" w:eastAsia="zh-TW"/>
          </w:rPr>
          <w:t>time_t      stoptime;               // addtional : timestamp(s) of proc destroy</w:t>
        </w:r>
      </w:ins>
    </w:p>
    <w:p>
      <w:pPr>
        <w:pStyle w:val="正文 A"/>
        <w:ind w:left="420" w:firstLine="0"/>
        <w:rPr>
          <w:ins w:id="47" w:date="2018-03-19T16:59:07Z" w:author="李大伟"/>
          <w:lang w:val="zh-TW" w:eastAsia="zh-TW"/>
        </w:rPr>
      </w:pPr>
      <w:ins w:id="48" w:date="2018-03-19T16:59:07Z" w:author="李大伟">
        <w:r>
          <w:rPr>
            <w:rtl w:val="0"/>
            <w:lang w:val="zh-TW" w:eastAsia="zh-TW"/>
          </w:rPr>
          <w:t xml:space="preserve">    </w:t>
        </w:r>
      </w:ins>
      <w:ins w:id="49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50" w:date="2018-03-19T16:59:07Z" w:author="李大伟">
        <w:r>
          <w:rPr>
            <w:rtl w:val="0"/>
            <w:lang w:val="zh-TW" w:eastAsia="zh-TW"/>
          </w:rPr>
          <w:t>uint64_t    current_time;           // addtional : timestamp(ms) of read this proc</w:t>
        </w:r>
      </w:ins>
    </w:p>
    <w:p>
      <w:pPr>
        <w:pStyle w:val="正文 A"/>
        <w:ind w:left="420" w:firstLine="0"/>
        <w:rPr>
          <w:ins w:id="51" w:date="2018-03-19T16:59:07Z" w:author="李大伟"/>
          <w:lang w:val="zh-TW" w:eastAsia="zh-TW"/>
        </w:rPr>
      </w:pPr>
      <w:ins w:id="52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53" w:date="2018-03-19T16:59:07Z" w:author="李大伟">
        <w:r>
          <w:rPr>
            <w:rtl w:val="0"/>
            <w:lang w:val="zh-TW" w:eastAsia="zh-TW"/>
          </w:rPr>
          <w:t xml:space="preserve">    std::string name;                   // filename</w:t>
        </w:r>
      </w:ins>
    </w:p>
    <w:p>
      <w:pPr>
        <w:pStyle w:val="正文 A"/>
        <w:ind w:left="420" w:firstLine="0"/>
        <w:rPr>
          <w:ins w:id="54" w:date="2018-03-19T16:59:07Z" w:author="李大伟"/>
          <w:lang w:val="zh-TW" w:eastAsia="zh-TW"/>
        </w:rPr>
      </w:pPr>
      <w:ins w:id="55" w:date="2018-03-19T16:59:07Z" w:author="李大伟">
        <w:r>
          <w:rPr>
            <w:rtl w:val="0"/>
            <w:lang w:val="zh-TW" w:eastAsia="zh-TW"/>
          </w:rPr>
          <w:t xml:space="preserve">   </w:t>
        </w:r>
      </w:ins>
      <w:ins w:id="56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57" w:date="2018-03-19T16:59:07Z" w:author="李大伟">
        <w:r>
          <w:rPr>
            <w:rtl w:val="0"/>
            <w:lang w:val="zh-TW" w:eastAsia="zh-TW"/>
          </w:rPr>
          <w:t xml:space="preserve"> std::string abs_name;               // path/name</w:t>
        </w:r>
      </w:ins>
    </w:p>
    <w:p>
      <w:pPr>
        <w:pStyle w:val="正文 A"/>
        <w:ind w:left="420" w:firstLine="0"/>
        <w:rPr>
          <w:ins w:id="58" w:date="2018-03-19T16:59:07Z" w:author="李大伟"/>
          <w:lang w:val="zh-TW" w:eastAsia="zh-TW"/>
        </w:rPr>
      </w:pPr>
      <w:ins w:id="59" w:date="2018-03-19T16:59:07Z" w:author="李大伟">
        <w:r>
          <w:rPr>
            <w:rtl w:val="0"/>
            <w:lang w:val="zh-TW" w:eastAsia="zh-TW"/>
          </w:rPr>
          <w:t xml:space="preserve">   </w:t>
        </w:r>
      </w:ins>
      <w:ins w:id="60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61" w:date="2018-03-19T16:59:07Z" w:author="李大伟">
        <w:r>
          <w:rPr>
            <w:rtl w:val="0"/>
            <w:lang w:val="zh-TW" w:eastAsia="zh-TW"/>
          </w:rPr>
          <w:t xml:space="preserve"> std::string cmdline;                // shell command line</w:t>
        </w:r>
      </w:ins>
    </w:p>
    <w:p>
      <w:pPr>
        <w:pStyle w:val="正文 A"/>
        <w:ind w:left="420" w:firstLine="0"/>
        <w:rPr>
          <w:ins w:id="62" w:date="2018-03-19T16:59:07Z" w:author="李大伟"/>
          <w:lang w:val="zh-TW" w:eastAsia="zh-TW"/>
        </w:rPr>
      </w:pPr>
    </w:p>
    <w:p>
      <w:pPr>
        <w:pStyle w:val="正文 A"/>
        <w:ind w:left="420" w:firstLine="0"/>
        <w:rPr>
          <w:ins w:id="63" w:date="2018-03-19T16:59:07Z" w:author="李大伟"/>
          <w:lang w:val="zh-TW" w:eastAsia="zh-TW"/>
        </w:rPr>
      </w:pPr>
      <w:ins w:id="64" w:date="2018-03-19T16:59:07Z" w:author="李大伟">
        <w:r>
          <w:rPr>
            <w:rtl w:val="0"/>
            <w:lang w:val="zh-CN" w:eastAsia="zh-CN"/>
          </w:rPr>
          <w:t xml:space="preserve">           …… </w:t>
        </w:r>
      </w:ins>
      <w:ins w:id="65" w:date="2018-03-19T16:59:07Z" w:author="李大伟">
        <w:r>
          <w:rPr>
            <w:rtl w:val="0"/>
            <w:lang w:val="zh-CN" w:eastAsia="zh-CN"/>
          </w:rPr>
          <w:t xml:space="preserve">// </w:t>
        </w:r>
      </w:ins>
      <w:ins w:id="66" w:date="2018-03-19T16:59:07Z" w:author="李大伟">
        <w:r>
          <w:rPr>
            <w:rtl w:val="0"/>
            <w:lang w:val="zh-CN" w:eastAsia="zh-CN"/>
          </w:rPr>
          <w:t>省略若干个元素</w:t>
        </w:r>
      </w:ins>
    </w:p>
    <w:p>
      <w:pPr>
        <w:pStyle w:val="正文 A"/>
        <w:ind w:left="420" w:firstLine="0"/>
        <w:rPr>
          <w:del w:id="67" w:date="2018-03-19T16:53:51Z" w:author="李大伟"/>
        </w:rPr>
      </w:pPr>
      <w:ins w:id="68" w:date="2018-03-19T16:59:07Z" w:author="李大伟">
        <w:r>
          <w:rPr>
            <w:rtl w:val="0"/>
            <w:lang w:val="zh-CN" w:eastAsia="zh-CN"/>
          </w:rPr>
          <w:t xml:space="preserve">       </w:t>
        </w:r>
      </w:ins>
      <w:ins w:id="69" w:date="2018-03-19T16:59:07Z" w:author="李大伟">
        <w:r>
          <w:rPr>
            <w:rtl w:val="0"/>
            <w:lang w:val="zh-TW" w:eastAsia="zh-TW"/>
          </w:rPr>
          <w:t>};</w:t>
        </w:r>
      </w:ins>
      <w:del w:id="70" w:date="2018-03-19T16:53:51Z" w:author="李大伟">
        <w:r>
          <w:rPr>
            <w:rtl w:val="0"/>
            <w:lang w:val="zh-TW" w:eastAsia="zh-TW"/>
          </w:rPr>
          <w:delText xml:space="preserve">     </w:delText>
        </w:r>
      </w:del>
      <w:del w:id="71" w:date="2018-03-19T16:53:51Z" w:author="李大伟">
        <w:r>
          <w:rPr>
            <w:rtl w:val="0"/>
            <w:lang w:val="en-US"/>
          </w:rPr>
          <w:delText>struct proc {</w:delText>
        </w:r>
      </w:del>
    </w:p>
    <w:p>
      <w:pPr>
        <w:pStyle w:val="正文 A"/>
        <w:ind w:left="420" w:firstLine="0"/>
        <w:rPr>
          <w:del w:id="72" w:date="2018-03-19T16:53:51Z" w:author="李大伟"/>
        </w:rPr>
      </w:pPr>
      <w:del w:id="73" w:date="2018-03-19T16:53:51Z" w:author="李大伟">
        <w:r>
          <w:rPr>
            <w:rtl w:val="0"/>
            <w:lang w:val="en-US"/>
          </w:rPr>
          <w:delText xml:space="preserve">               uint64_t pid,</w:delText>
        </w:r>
      </w:del>
      <w:ins w:id="74" w:date="2018-02-28T11:37:15Z" w:author="李大伟">
        <w:del w:id="75" w:date="2018-03-19T16:53:51Z" w:author="李大伟">
          <w:r>
            <w:rPr>
              <w:rtl w:val="0"/>
              <w:lang w:val="zh-TW" w:eastAsia="zh-TW"/>
            </w:rPr>
            <w:tab/>
            <w:tab/>
            <w:tab/>
            <w:delText xml:space="preserve">// </w:delText>
          </w:r>
        </w:del>
      </w:ins>
      <w:ins w:id="76" w:date="2018-02-28T11:37:15Z" w:author="李大伟">
        <w:del w:id="77" w:date="2018-03-19T16:53:51Z" w:author="李大伟">
          <w:r>
            <w:rPr>
              <w:rtl w:val="0"/>
              <w:lang w:val="zh-TW" w:eastAsia="zh-TW"/>
            </w:rPr>
            <w:delText>进程</w:delText>
          </w:r>
        </w:del>
      </w:ins>
      <w:ins w:id="78" w:date="2018-02-28T11:37:15Z" w:author="李大伟">
        <w:del w:id="79" w:date="2018-03-19T16:53:51Z" w:author="李大伟">
          <w:r>
            <w:rPr>
              <w:rtl w:val="0"/>
              <w:lang w:val="zh-TW" w:eastAsia="zh-TW"/>
            </w:rPr>
            <w:delText>ID</w:delText>
          </w:r>
        </w:del>
      </w:ins>
    </w:p>
    <w:p>
      <w:pPr>
        <w:pStyle w:val="正文 A"/>
        <w:ind w:left="420" w:firstLine="0"/>
        <w:rPr>
          <w:del w:id="80" w:date="2018-03-19T16:53:51Z" w:author="李大伟"/>
        </w:rPr>
      </w:pPr>
      <w:del w:id="81" w:date="2018-03-19T16:53:51Z" w:author="李大伟">
        <w:r>
          <w:rPr>
            <w:rtl w:val="0"/>
            <w:lang w:val="en-US"/>
          </w:rPr>
          <w:delText xml:space="preserve">               uint64_t ppid,</w:delText>
        </w:r>
      </w:del>
      <w:ins w:id="82" w:date="2018-02-28T11:37:09Z" w:author="李大伟">
        <w:del w:id="83" w:date="2018-03-19T16:53:51Z" w:author="李大伟">
          <w:r>
            <w:rPr>
              <w:rtl w:val="0"/>
              <w:lang w:val="zh-TW" w:eastAsia="zh-TW"/>
            </w:rPr>
            <w:tab/>
            <w:tab/>
            <w:tab/>
            <w:delText xml:space="preserve">// </w:delText>
          </w:r>
        </w:del>
      </w:ins>
      <w:ins w:id="84" w:date="2018-02-28T11:37:09Z" w:author="李大伟">
        <w:del w:id="85" w:date="2018-03-19T16:53:51Z" w:author="李大伟">
          <w:r>
            <w:rPr>
              <w:rtl w:val="0"/>
              <w:lang w:val="zh-TW" w:eastAsia="zh-TW"/>
            </w:rPr>
            <w:delText>父进程</w:delText>
          </w:r>
        </w:del>
      </w:ins>
      <w:ins w:id="86" w:date="2018-02-28T11:37:09Z" w:author="李大伟">
        <w:del w:id="87" w:date="2018-03-19T16:53:51Z" w:author="李大伟">
          <w:r>
            <w:rPr>
              <w:rtl w:val="0"/>
              <w:lang w:val="zh-TW" w:eastAsia="zh-TW"/>
            </w:rPr>
            <w:delText>ID</w:delText>
          </w:r>
        </w:del>
      </w:ins>
    </w:p>
    <w:p>
      <w:pPr>
        <w:pStyle w:val="正文 A"/>
        <w:ind w:left="420" w:firstLine="0"/>
        <w:rPr>
          <w:del w:id="88" w:date="2018-03-19T16:53:51Z" w:author="李大伟"/>
        </w:rPr>
      </w:pPr>
      <w:del w:id="89" w:date="2018-03-19T16:53:51Z" w:author="李大伟">
        <w:r>
          <w:rPr>
            <w:rtl w:val="0"/>
            <w:lang w:val="en-US"/>
          </w:rPr>
          <w:delText xml:space="preserve">               const char *</w:delText>
        </w:r>
      </w:del>
      <w:commentRangeStart w:id="90"/>
      <w:del w:id="91" w:date="2018-03-19T16:53:51Z" w:author="李大伟">
        <w:r>
          <w:rPr>
            <w:rtl w:val="0"/>
            <w:lang w:val="en-US"/>
          </w:rPr>
          <w:delText>name</w:delText>
        </w:r>
      </w:del>
      <w:commentRangeEnd w:id="90"/>
      <w:r>
        <w:commentReference w:id="90"/>
      </w:r>
      <w:del w:id="92" w:date="2018-03-19T16:53:51Z" w:author="李大伟">
        <w:r>
          <w:rPr>
            <w:rtl w:val="0"/>
            <w:lang w:val="en-US"/>
          </w:rPr>
          <w:delText>,</w:delText>
        </w:r>
      </w:del>
      <w:ins w:id="93" w:date="2018-02-28T11:37:32Z" w:author="李大伟">
        <w:del w:id="94" w:date="2018-03-19T16:53:51Z" w:author="李大伟">
          <w:r>
            <w:rPr>
              <w:rtl w:val="0"/>
              <w:lang w:val="en-US"/>
            </w:rPr>
            <w:tab/>
            <w:tab/>
            <w:delText xml:space="preserve">// </w:delText>
          </w:r>
        </w:del>
      </w:ins>
      <w:ins w:id="95" w:date="2018-02-28T11:37:32Z" w:author="李大伟">
        <w:del w:id="96" w:date="2018-03-19T16:53:51Z" w:author="李大伟">
          <w:r>
            <w:rPr>
              <w:rtl w:val="0"/>
              <w:lang w:val="zh-TW" w:eastAsia="zh-TW"/>
            </w:rPr>
            <w:delText>进程可执行文件绝对路径</w:delText>
          </w:r>
        </w:del>
      </w:ins>
    </w:p>
    <w:p>
      <w:pPr>
        <w:pStyle w:val="正文 A"/>
        <w:ind w:left="420" w:firstLine="0"/>
        <w:rPr>
          <w:del w:id="97" w:date="2018-03-19T16:53:51Z" w:author="李大伟"/>
        </w:rPr>
      </w:pPr>
      <w:del w:id="98" w:date="2018-03-19T16:53:51Z" w:author="李大伟">
        <w:r>
          <w:rPr>
            <w:rtl w:val="0"/>
            <w:lang w:val="en-US"/>
          </w:rPr>
          <w:delText xml:space="preserve">               time_t </w:delText>
        </w:r>
      </w:del>
      <w:commentRangeStart w:id="99"/>
      <w:del w:id="100" w:date="2018-03-19T16:53:51Z" w:author="李大伟">
        <w:r>
          <w:rPr>
            <w:rtl w:val="0"/>
            <w:lang w:val="en-US"/>
          </w:rPr>
          <w:delText>starttime</w:delText>
        </w:r>
      </w:del>
      <w:commentRangeEnd w:id="99"/>
      <w:r>
        <w:commentReference w:id="99"/>
      </w:r>
      <w:del w:id="101" w:date="2018-03-19T16:53:51Z" w:author="李大伟">
        <w:r>
          <w:rPr>
            <w:rtl w:val="0"/>
            <w:lang w:val="en-US"/>
          </w:rPr>
          <w:delText>,</w:delText>
        </w:r>
      </w:del>
      <w:ins w:id="102" w:date="2018-02-28T11:36:28Z" w:author="李大伟">
        <w:del w:id="103" w:date="2018-03-19T16:53:51Z" w:author="李大伟">
          <w:r>
            <w:rPr>
              <w:rtl w:val="0"/>
              <w:lang w:val="zh-TW" w:eastAsia="zh-TW"/>
            </w:rPr>
            <w:tab/>
            <w:tab/>
            <w:delText xml:space="preserve">// </w:delText>
          </w:r>
        </w:del>
      </w:ins>
      <w:ins w:id="104" w:date="2018-02-28T11:36:28Z" w:author="李大伟">
        <w:del w:id="105" w:date="2018-03-19T16:53:51Z" w:author="李大伟">
          <w:r>
            <w:rPr>
              <w:rtl w:val="0"/>
              <w:lang w:val="zh-TW" w:eastAsia="zh-TW"/>
            </w:rPr>
            <w:delText>进程开始时间</w:delText>
          </w:r>
        </w:del>
      </w:ins>
    </w:p>
    <w:p>
      <w:pPr>
        <w:pStyle w:val="正文 A"/>
        <w:ind w:left="420" w:firstLine="0"/>
        <w:rPr>
          <w:del w:id="106" w:date="2018-03-19T16:53:51Z" w:author="李大伟"/>
        </w:rPr>
      </w:pPr>
      <w:del w:id="107" w:date="2018-03-19T16:53:51Z" w:author="李大伟">
        <w:r>
          <w:rPr>
            <w:rtl w:val="0"/>
            <w:lang w:val="en-US"/>
          </w:rPr>
          <w:delText xml:space="preserve">               time_t endtime</w:delText>
        </w:r>
      </w:del>
      <w:ins w:id="108" w:date="2018-02-28T11:36:45Z" w:author="李大伟">
        <w:del w:id="109" w:date="2018-03-19T16:53:51Z" w:author="李大伟">
          <w:r>
            <w:rPr>
              <w:rtl w:val="0"/>
              <w:lang w:val="zh-TW" w:eastAsia="zh-TW"/>
            </w:rPr>
            <w:tab/>
            <w:tab/>
            <w:tab/>
            <w:delText xml:space="preserve">// </w:delText>
          </w:r>
        </w:del>
      </w:ins>
      <w:ins w:id="110" w:date="2018-02-28T11:36:45Z" w:author="李大伟">
        <w:del w:id="111" w:date="2018-03-19T16:53:51Z" w:author="李大伟">
          <w:r>
            <w:rPr>
              <w:rtl w:val="0"/>
              <w:lang w:val="zh-TW" w:eastAsia="zh-TW"/>
            </w:rPr>
            <w:delText>进程结束时间，若未结束则为</w:delText>
          </w:r>
        </w:del>
      </w:ins>
      <w:ins w:id="112" w:date="2018-02-28T11:36:45Z" w:author="李大伟">
        <w:del w:id="113" w:date="2018-03-19T16:53:51Z" w:author="李大伟">
          <w:r>
            <w:rPr>
              <w:rtl w:val="0"/>
              <w:lang w:val="zh-TW" w:eastAsia="zh-TW"/>
            </w:rPr>
            <w:delText>0</w:delText>
          </w:r>
        </w:del>
      </w:ins>
    </w:p>
    <w:p>
      <w:pPr>
        <w:pStyle w:val="正文 A"/>
        <w:ind w:left="420" w:firstLine="0"/>
        <w:rPr>
          <w:del w:id="114" w:date="2018-03-19T16:53:51Z" w:author="李大伟"/>
        </w:rPr>
      </w:pPr>
      <w:del w:id="115" w:date="2018-03-19T16:53:51Z" w:author="李大伟">
        <w:r>
          <w:rPr>
            <w:rtl w:val="0"/>
            <w:lang w:val="en-US"/>
          </w:rPr>
          <w:delText xml:space="preserve">           }</w:delText>
        </w:r>
      </w:del>
      <w:del w:id="116" w:date="2018-03-19T16:53:51Z" w:author="李大伟">
        <w:r>
          <w:rPr>
            <w:rtl w:val="0"/>
            <w:lang w:val="zh-TW" w:eastAsia="zh-TW"/>
          </w:rPr>
          <w:delText xml:space="preserve"> </w:delText>
        </w:r>
      </w:del>
      <w:del w:id="117" w:date="2018-03-19T16:53:51Z" w:author="李大伟">
        <w:r>
          <w:rPr>
            <w:rtl w:val="0"/>
            <w:lang w:val="en-US"/>
          </w:rPr>
          <w:delText>;</w:delText>
        </w:r>
      </w:del>
    </w:p>
    <w:p>
      <w:pPr>
        <w:pStyle w:val="正文 A"/>
        <w:ind w:left="420" w:firstLine="0"/>
      </w:pPr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返回：</w:t>
      </w:r>
    </w:p>
    <w:p>
      <w:pPr>
        <w:pStyle w:val="正文 A"/>
        <w:ind w:left="90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暂定</w:t>
      </w:r>
      <w:r>
        <w:rPr>
          <w:rtl w:val="0"/>
          <w:lang w:val="zh-TW" w:eastAsia="zh-TW"/>
        </w:rPr>
        <w:t>void</w:t>
      </w:r>
      <w:r>
        <w:rPr>
          <w:rFonts w:ascii="微软雅黑" w:cs="微软雅黑" w:hAnsi="微软雅黑" w:eastAsia="微软雅黑"/>
          <w:rtl w:val="0"/>
          <w:lang w:val="zh-TW" w:eastAsia="zh-TW"/>
        </w:rPr>
        <w:t>，将来可能会根据是否拦截改为</w:t>
      </w:r>
      <w:r>
        <w:rPr>
          <w:rtl w:val="0"/>
          <w:lang w:val="zh-TW" w:eastAsia="zh-TW"/>
        </w:rPr>
        <w:t>bool</w:t>
      </w:r>
      <w:r>
        <w:rPr>
          <w:rFonts w:ascii="微软雅黑" w:cs="微软雅黑" w:hAnsi="微软雅黑" w:eastAsia="微软雅黑"/>
          <w:rtl w:val="0"/>
          <w:lang w:val="zh-TW" w:eastAsia="zh-TW"/>
        </w:rPr>
        <w:t>类型（比如，返回</w:t>
      </w:r>
      <w:r>
        <w:rPr>
          <w:rtl w:val="0"/>
          <w:lang w:val="zh-TW" w:eastAsia="zh-TW"/>
        </w:rPr>
        <w:t>true</w:t>
      </w:r>
      <w:r>
        <w:rPr>
          <w:rFonts w:ascii="微软雅黑" w:cs="微软雅黑" w:hAnsi="微软雅黑" w:eastAsia="微软雅黑"/>
          <w:rtl w:val="0"/>
          <w:lang w:val="zh-TW" w:eastAsia="zh-TW"/>
        </w:rPr>
        <w:t>放行，</w:t>
      </w:r>
      <w:r>
        <w:rPr>
          <w:rtl w:val="0"/>
          <w:lang w:val="zh-TW" w:eastAsia="zh-TW"/>
        </w:rPr>
        <w:t>false</w:t>
      </w:r>
      <w:r>
        <w:rPr>
          <w:rFonts w:ascii="微软雅黑" w:cs="微软雅黑" w:hAnsi="微软雅黑" w:eastAsia="微软雅黑"/>
          <w:rtl w:val="0"/>
          <w:lang w:val="zh-TW" w:eastAsia="zh-TW"/>
        </w:rPr>
        <w:t>拦截）</w:t>
      </w:r>
    </w:p>
    <w:p>
      <w:pPr>
        <w:pStyle w:val="正文 A"/>
        <w:ind w:left="420" w:firstLine="0"/>
        <w:jc w:val="left"/>
        <w:rPr>
          <w:lang w:val="zh-TW" w:eastAsia="zh-TW"/>
        </w:rPr>
      </w:pPr>
    </w:p>
    <w:p>
      <w:pPr>
        <w:pStyle w:val="正文 A"/>
        <w:ind w:left="420" w:firstLine="0"/>
        <w:jc w:val="left"/>
      </w:pP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初始化接口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typdedef proc_monitor proc_monitor_t;</w:t>
      </w:r>
    </w:p>
    <w:p>
      <w:pPr>
        <w:pStyle w:val="正文 A"/>
        <w:ind w:left="420" w:firstLine="0"/>
        <w:jc w:val="left"/>
      </w:pP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proc_monitor_t *init_proc_monitor(proc_monitor_callback_t callback, void *p_user_data, int32_t option_count, const char *(*pp_options)[2]);</w:t>
      </w:r>
    </w:p>
    <w:p>
      <w:pPr>
        <w:pStyle w:val="正文 A"/>
        <w:ind w:left="420" w:firstLine="0"/>
        <w:jc w:val="left"/>
        <w:rPr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r>
        <w:rPr>
          <w:rtl w:val="0"/>
          <w:lang w:val="en-US"/>
        </w:rPr>
        <w:t>callback</w:t>
      </w:r>
      <w:r>
        <w:rPr>
          <w:rFonts w:ascii="微软雅黑" w:cs="微软雅黑" w:hAnsi="微软雅黑" w:eastAsia="微软雅黑"/>
          <w:rtl w:val="0"/>
          <w:lang w:val="zh-TW" w:eastAsia="zh-TW"/>
        </w:rPr>
        <w:t>：发生事件时的回调函数。</w:t>
      </w:r>
    </w:p>
    <w:p>
      <w:pPr>
        <w:pStyle w:val="正文 A"/>
        <w:ind w:left="840" w:firstLine="0"/>
        <w:jc w:val="left"/>
      </w:pPr>
      <w:r>
        <w:rPr>
          <w:rtl w:val="0"/>
          <w:lang w:val="en-US"/>
        </w:rPr>
        <w:t>p_user_data</w:t>
      </w:r>
      <w:r>
        <w:rPr>
          <w:rFonts w:ascii="微软雅黑" w:cs="微软雅黑" w:hAnsi="微软雅黑" w:eastAsia="微软雅黑"/>
          <w:rtl w:val="0"/>
          <w:lang w:val="zh-TW" w:eastAsia="zh-TW"/>
        </w:rPr>
        <w:t>：回调函数的</w:t>
      </w:r>
      <w:r>
        <w:rPr>
          <w:rtl w:val="0"/>
          <w:lang w:val="en-US"/>
        </w:rPr>
        <w:t>p_user_data</w:t>
      </w:r>
      <w:r>
        <w:rPr>
          <w:rFonts w:ascii="微软雅黑" w:cs="微软雅黑" w:hAnsi="微软雅黑" w:eastAsia="微软雅黑"/>
          <w:rtl w:val="0"/>
          <w:lang w:val="zh-TW" w:eastAsia="zh-TW"/>
        </w:rPr>
        <w:t>参数。</w:t>
      </w:r>
    </w:p>
    <w:p>
      <w:pPr>
        <w:pStyle w:val="正文 A"/>
        <w:ind w:left="840" w:firstLine="0"/>
        <w:jc w:val="left"/>
      </w:pPr>
      <w:r>
        <w:rPr>
          <w:rtl w:val="0"/>
          <w:lang w:val="zh-TW" w:eastAsia="zh-TW"/>
        </w:rPr>
        <w:t xml:space="preserve">option_count: </w:t>
      </w:r>
      <w:r>
        <w:rPr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监控选项的个数</w:t>
      </w:r>
    </w:p>
    <w:p>
      <w:pPr>
        <w:pStyle w:val="正文 A"/>
        <w:ind w:left="840" w:firstLine="0"/>
        <w:jc w:val="left"/>
        <w:rPr>
          <w:del w:id="118" w:date="2018-02-28T11:40:18Z" w:author="李大伟"/>
        </w:rPr>
      </w:pPr>
      <w:r>
        <w:rPr>
          <w:rtl w:val="0"/>
          <w:lang w:val="en-US"/>
        </w:rPr>
        <w:t xml:space="preserve">pp_options: </w:t>
      </w:r>
      <w:r>
        <w:rPr>
          <w:rFonts w:ascii="微软雅黑" w:cs="微软雅黑" w:hAnsi="微软雅黑" w:eastAsia="微软雅黑"/>
          <w:rtl w:val="0"/>
          <w:lang w:val="zh-TW" w:eastAsia="zh-TW"/>
        </w:rPr>
        <w:t>是一个二维数组，表示的监控选项。</w:t>
      </w:r>
      <w:r>
        <w:rPr>
          <w:rtl w:val="0"/>
          <w:lang w:val="en-US"/>
        </w:rPr>
        <w:t>pp_options</w:t>
      </w:r>
      <w:r>
        <w:rPr>
          <w:rFonts w:ascii="微软雅黑" w:cs="微软雅黑" w:hAnsi="微软雅黑" w:eastAsia="微软雅黑"/>
          <w:rtl w:val="0"/>
          <w:lang w:val="zh-TW" w:eastAsia="zh-TW"/>
        </w:rPr>
        <w:t>有</w:t>
      </w:r>
      <w:r>
        <w:rPr>
          <w:rtl w:val="0"/>
          <w:lang w:val="en-US"/>
        </w:rPr>
        <w:t>option_count</w:t>
      </w:r>
      <w:r>
        <w:rPr>
          <w:rFonts w:ascii="微软雅黑" w:cs="微软雅黑" w:hAnsi="微软雅黑" w:eastAsia="微软雅黑"/>
          <w:rtl w:val="0"/>
          <w:lang w:val="zh-TW" w:eastAsia="zh-TW"/>
        </w:rPr>
        <w:t>个元素，每个元素均由一对</w:t>
      </w:r>
      <w:r>
        <w:rPr>
          <w:rtl w:val="0"/>
          <w:lang w:val="en-US"/>
        </w:rPr>
        <w:t>const char *</w:t>
      </w:r>
      <w:r>
        <w:rPr>
          <w:rFonts w:ascii="微软雅黑" w:cs="微软雅黑" w:hAnsi="微软雅黑" w:eastAsia="微软雅黑"/>
          <w:rtl w:val="0"/>
          <w:lang w:val="zh-TW" w:eastAsia="zh-TW"/>
        </w:rPr>
        <w:t>组成</w:t>
      </w:r>
      <w:r>
        <w:rPr>
          <w:rtl w:val="0"/>
          <w:lang w:val="en-US"/>
        </w:rPr>
        <w:t>key-value</w:t>
      </w:r>
      <w:r>
        <w:rPr>
          <w:rFonts w:ascii="微软雅黑" w:cs="微软雅黑" w:hAnsi="微软雅黑" w:eastAsia="微软雅黑"/>
          <w:rtl w:val="0"/>
          <w:lang w:val="zh-TW" w:eastAsia="zh-TW"/>
        </w:rPr>
        <w:t>的形式。其中，</w:t>
      </w:r>
      <w:r>
        <w:rPr>
          <w:rtl w:val="0"/>
          <w:lang w:val="en-US"/>
        </w:rPr>
        <w:t>(*pp_option)[0]</w:t>
      </w:r>
      <w:r>
        <w:rPr>
          <w:rFonts w:ascii="微软雅黑" w:cs="微软雅黑" w:hAnsi="微软雅黑" w:eastAsia="微软雅黑"/>
          <w:rtl w:val="0"/>
          <w:lang w:val="zh-TW" w:eastAsia="zh-TW"/>
        </w:rPr>
        <w:t>为</w:t>
      </w:r>
      <w:r>
        <w:rPr>
          <w:rtl w:val="0"/>
          <w:lang w:val="en-US"/>
        </w:rPr>
        <w:t>key</w:t>
      </w:r>
      <w:r>
        <w:rPr>
          <w:rFonts w:ascii="微软雅黑" w:cs="微软雅黑" w:hAnsi="微软雅黑" w:eastAsia="微软雅黑"/>
          <w:rtl w:val="0"/>
          <w:lang w:val="zh-TW" w:eastAsia="zh-TW"/>
        </w:rPr>
        <w:t>，</w:t>
      </w:r>
      <w:r>
        <w:rPr>
          <w:rtl w:val="0"/>
          <w:lang w:val="en-US"/>
        </w:rPr>
        <w:t>(*pp_option)[1]</w:t>
      </w:r>
      <w:r>
        <w:rPr>
          <w:rFonts w:ascii="微软雅黑" w:cs="微软雅黑" w:hAnsi="微软雅黑" w:eastAsia="微软雅黑"/>
          <w:rtl w:val="0"/>
          <w:lang w:val="zh-TW" w:eastAsia="zh-TW"/>
        </w:rPr>
        <w:t>为</w:t>
      </w:r>
      <w:r>
        <w:rPr>
          <w:rtl w:val="0"/>
          <w:lang w:val="en-US"/>
        </w:rPr>
        <w:t>value</w:t>
      </w:r>
      <w:r>
        <w:rPr>
          <w:rFonts w:ascii="微软雅黑" w:cs="微软雅黑" w:hAnsi="微软雅黑" w:eastAsia="微软雅黑"/>
          <w:rtl w:val="0"/>
          <w:lang w:val="zh-TW" w:eastAsia="zh-TW"/>
        </w:rPr>
        <w:t>。具体的内容参考</w:t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lang w:val="zh-TW" w:eastAsia="zh-TW"/>
        </w:rPr>
        <w:instrText xml:space="preserve"> HYPERLINK \l "设置参数" </w:instrText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0"/>
          <w:rFonts w:ascii="微软雅黑" w:cs="微软雅黑" w:hAnsi="微软雅黑" w:eastAsia="微软雅黑"/>
          <w:color w:val="0000ff"/>
          <w:u w:val="single" w:color="0000ff"/>
          <w:rtl w:val="0"/>
          <w:lang w:val="zh-TW" w:eastAsia="zh-TW"/>
        </w:rPr>
        <w:t>设置参数</w:t>
      </w:r>
      <w:r>
        <w:rPr/>
        <w:fldChar w:fldCharType="end" w:fldLock="0"/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一节。</w:t>
      </w:r>
      <w:del w:id="119" w:date="2018-02-28T11:40:18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返回：</w:delText>
        </w:r>
      </w:del>
    </w:p>
    <w:p>
      <w:pPr>
        <w:pStyle w:val="正文 A"/>
        <w:ind w:left="840" w:firstLine="0"/>
        <w:jc w:val="left"/>
      </w:pPr>
      <w:del w:id="120" w:date="2018-02-28T11:40:18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成功初始化返回非空指针，否则返回</w:delText>
        </w:r>
      </w:del>
      <w:del w:id="121" w:date="2018-02-28T11:40:18Z" w:author="李大伟">
        <w:r>
          <w:rPr>
            <w:rStyle w:val="无"/>
            <w:rtl w:val="0"/>
            <w:lang w:val="en-US"/>
          </w:rPr>
          <w:delText>NULL</w:delText>
        </w:r>
      </w:del>
      <w:del w:id="122" w:date="2018-02-28T11:40:18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。</w:delText>
        </w:r>
      </w:del>
    </w:p>
    <w:p>
      <w:pPr>
        <w:pStyle w:val="正文 A"/>
        <w:ind w:left="420" w:firstLine="0"/>
        <w:jc w:val="left"/>
        <w:rPr>
          <w:ins w:id="123" w:date="2018-02-28T11:40:08Z" w:author="李大伟"/>
          <w:rStyle w:val="无"/>
          <w:rFonts w:ascii="微软雅黑" w:cs="微软雅黑" w:hAnsi="微软雅黑" w:eastAsia="微软雅黑"/>
        </w:rPr>
      </w:pPr>
      <w:ins w:id="124" w:date="2018-02-28T11:39:59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返回</w:t>
        </w:r>
      </w:ins>
      <w:del w:id="125" w:date="2018-02-28T11:39:57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说明</w:delText>
        </w:r>
      </w:del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：</w:t>
      </w:r>
    </w:p>
    <w:p>
      <w:pPr>
        <w:pStyle w:val="正文 A"/>
        <w:ind w:left="840" w:firstLine="0"/>
        <w:jc w:val="left"/>
        <w:rPr>
          <w:ins w:id="126" w:date="2018-02-28T11:40:08Z" w:author="李大伟"/>
          <w:rStyle w:val="无"/>
          <w:rFonts w:ascii="微软雅黑" w:cs="微软雅黑" w:hAnsi="微软雅黑" w:eastAsia="微软雅黑"/>
        </w:rPr>
      </w:pPr>
      <w:ins w:id="127" w:date="2018-02-28T11:40:08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成功初始化返回非空指针，否则返回</w:t>
        </w:r>
      </w:ins>
      <w:ins w:id="128" w:date="2018-02-28T11:40:08Z" w:author="李大伟">
        <w:r>
          <w:rPr>
            <w:rStyle w:val="无"/>
            <w:rtl w:val="0"/>
            <w:lang w:val="en-US"/>
          </w:rPr>
          <w:t>NULL</w:t>
        </w:r>
      </w:ins>
      <w:ins w:id="129" w:date="2018-02-28T11:40:08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。</w:t>
        </w:r>
      </w:ins>
    </w:p>
    <w:p>
      <w:pPr>
        <w:pStyle w:val="正文 A"/>
        <w:ind w:left="420" w:firstLine="0"/>
        <w:jc w:val="left"/>
        <w:rPr>
          <w:lang w:val="zh-TW" w:eastAsia="zh-TW"/>
        </w:rPr>
      </w:pPr>
      <w:ins w:id="130" w:date="2018-02-28T11:40:08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t>说明：</w:t>
        </w:r>
      </w:ins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lang w:val="zh-TW" w:eastAsia="zh-TW"/>
        </w:rPr>
        <w:tab/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初始化进程监控</w:t>
      </w:r>
    </w:p>
    <w:p>
      <w:pPr>
        <w:pStyle w:val="正文 A"/>
        <w:ind w:left="420" w:firstLine="0"/>
        <w:jc w:val="left"/>
      </w:pPr>
    </w:p>
    <w:p>
      <w:pPr>
        <w:pStyle w:val="正文 A"/>
        <w:numPr>
          <w:ilvl w:val="0"/>
          <w:numId w:val="5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bookmarkStart w:name="设置参数" w:id="131"/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设置参数</w:t>
      </w:r>
      <w:bookmarkEnd w:id="131"/>
    </w:p>
    <w:p>
      <w:pPr>
        <w:pStyle w:val="正文 A"/>
        <w:ind w:left="108" w:hanging="3"/>
        <w:jc w:val="left"/>
        <w:outlineLvl w:val="0"/>
        <w:rPr>
          <w:lang w:val="zh-TW" w:eastAsia="zh-TW"/>
        </w:rPr>
      </w:pP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bool set_option(proc_monitor_t *p_monitor, const char *p_option_name, const char *p_option_value);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说明：</w:t>
      </w:r>
    </w:p>
    <w:p>
      <w:pPr>
        <w:pStyle w:val="正文 A"/>
        <w:ind w:left="84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设置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，或改变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  <w:r>
        <w:rPr>
          <w:rStyle w:val="无"/>
          <w:rtl w:val="0"/>
          <w:lang w:val="zh-TW" w:eastAsia="zh-TW"/>
        </w:rPr>
        <w:t>SDK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内部会依据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的名称，自动将</w:t>
      </w:r>
      <w:r>
        <w:rPr>
          <w:rStyle w:val="无"/>
          <w:rtl w:val="0"/>
          <w:lang w:val="zh-TW" w:eastAsia="zh-TW"/>
        </w:rPr>
        <w:t>p_option_value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转换到实际的类型。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r>
        <w:rPr>
          <w:rStyle w:val="无"/>
          <w:rtl w:val="0"/>
          <w:lang w:val="en-US"/>
        </w:rPr>
        <w:t>p_option_name: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的名称。</w:t>
      </w:r>
    </w:p>
    <w:p>
      <w:pPr>
        <w:pStyle w:val="正文 A"/>
        <w:ind w:left="840" w:firstLine="0"/>
        <w:jc w:val="left"/>
      </w:pPr>
      <w:r>
        <w:rPr>
          <w:rStyle w:val="无"/>
          <w:rtl w:val="0"/>
          <w:lang w:val="en-US"/>
        </w:rPr>
        <w:t>p_option_value: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的值。当实际的类型不是</w:t>
      </w:r>
      <w:r>
        <w:rPr>
          <w:rStyle w:val="无"/>
          <w:rtl w:val="0"/>
          <w:lang w:val="zh-TW" w:eastAsia="zh-TW"/>
        </w:rPr>
        <w:t>char *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时，需要强制类型转换为</w:t>
      </w:r>
      <w:r>
        <w:rPr>
          <w:rStyle w:val="无"/>
          <w:rtl w:val="0"/>
          <w:lang w:val="zh-TW" w:eastAsia="zh-TW"/>
        </w:rPr>
        <w:t>char *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返回：</w:t>
      </w:r>
    </w:p>
    <w:p>
      <w:pPr>
        <w:pStyle w:val="正文 A"/>
        <w:ind w:left="840" w:firstLine="0"/>
        <w:jc w:val="left"/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设置成功返回</w:t>
      </w:r>
      <w:r>
        <w:rPr>
          <w:rStyle w:val="无"/>
          <w:rtl w:val="0"/>
          <w:lang w:val="en-US"/>
        </w:rPr>
        <w:t>true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，否则返回</w:t>
      </w:r>
      <w:r>
        <w:rPr>
          <w:rStyle w:val="无"/>
          <w:rtl w:val="0"/>
          <w:lang w:val="en-US"/>
        </w:rPr>
        <w:t>false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</w:p>
    <w:p>
      <w:pPr>
        <w:pStyle w:val="正文 A"/>
        <w:ind w:left="840" w:firstLine="0"/>
        <w:jc w:val="left"/>
        <w:rPr>
          <w:lang w:val="zh-TW" w:eastAsia="zh-TW"/>
        </w:rPr>
      </w:pP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可设置参数：</w:t>
      </w:r>
    </w:p>
    <w:tbl>
      <w:tblPr>
        <w:tblW w:w="8300" w:type="dxa"/>
        <w:jc w:val="left"/>
        <w:tblInd w:w="10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6"/>
        <w:gridCol w:w="2718"/>
        <w:gridCol w:w="264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选项名称</w:t>
            </w:r>
          </w:p>
        </w:tc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参数类型</w:t>
            </w:r>
          </w:p>
        </w:tc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默认值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2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  <w:rPr>
                <w:rStyle w:val="无"/>
              </w:rPr>
            </w:pPr>
            <w:commentRangeStart w:id="132"/>
            <w:r>
              <w:rPr>
                <w:rStyle w:val="无"/>
                <w:rtl w:val="0"/>
                <w:lang w:val="en-US"/>
              </w:rPr>
              <w:t>snapshot_delta</w:t>
            </w:r>
          </w:p>
          <w:p>
            <w:pPr>
              <w:pStyle w:val="正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快照的刷新间隔</w:t>
            </w:r>
            <w:r>
              <w:rPr>
                <w:rStyle w:val="无"/>
                <w:rFonts w:ascii="微软雅黑" w:cs="微软雅黑" w:hAnsi="微软雅黑" w:eastAsia="微软雅黑"/>
                <w:rtl w:val="0"/>
                <w:lang w:val="zh-TW" w:eastAsia="zh-TW"/>
              </w:rPr>
              <w:t>，单位秒</w:t>
            </w:r>
            <w:commentRangeEnd w:id="132"/>
            <w:r>
              <w:commentReference w:id="132"/>
            </w:r>
          </w:p>
        </w:tc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Style w:val="无"/>
                <w:rtl w:val="0"/>
                <w:lang w:val="en-US"/>
              </w:rPr>
              <w:t>int32_t</w:t>
            </w:r>
          </w:p>
        </w:tc>
        <w:tc>
          <w:tcPr>
            <w:tcW w:type="dxa" w:w="2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</w:pPr>
            <w:r>
              <w:rPr>
                <w:rStyle w:val="无"/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</w:tr>
    </w:tbl>
    <w:p>
      <w:pPr>
        <w:pStyle w:val="正文 A"/>
        <w:ind w:left="948" w:hanging="948"/>
        <w:jc w:val="left"/>
        <w:rPr>
          <w:rStyle w:val="无"/>
          <w:lang w:val="zh-TW" w:eastAsia="zh-TW"/>
        </w:rPr>
      </w:pPr>
    </w:p>
    <w:p>
      <w:pPr>
        <w:pStyle w:val="正文 A"/>
        <w:ind w:left="840" w:hanging="840"/>
        <w:jc w:val="left"/>
        <w:rPr>
          <w:lang w:val="zh-TW" w:eastAsia="zh-TW"/>
        </w:rPr>
      </w:pPr>
    </w:p>
    <w:p>
      <w:pPr>
        <w:pStyle w:val="正文 A"/>
        <w:ind w:left="840" w:firstLine="0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6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查询参数</w:t>
      </w:r>
      <w:del w:id="133" w:date="2018-03-02T11:04:56Z" w:author="李大伟">
        <w:r>
          <w:rPr>
            <w:rStyle w:val="无"/>
            <w:rFonts w:ascii="微软雅黑" w:cs="微软雅黑" w:hAnsi="微软雅黑" w:eastAsia="微软雅黑"/>
            <w:rtl w:val="0"/>
            <w:lang w:val="zh-TW" w:eastAsia="zh-TW"/>
          </w:rPr>
          <w:delText>（暂无实现）</w:delText>
        </w:r>
      </w:del>
    </w:p>
    <w:p>
      <w:pPr>
        <w:pStyle w:val="正文 A"/>
        <w:ind w:left="420" w:firstLine="0"/>
        <w:jc w:val="left"/>
      </w:pPr>
      <w:r>
        <w:rPr>
          <w:rStyle w:val="无"/>
          <w:rtl w:val="0"/>
          <w:lang w:val="zh-TW" w:eastAsia="zh-TW"/>
        </w:rPr>
        <w:t xml:space="preserve">const </w:t>
      </w:r>
      <w:r>
        <w:rPr>
          <w:rStyle w:val="无"/>
          <w:rtl w:val="0"/>
          <w:lang w:val="en-US"/>
        </w:rPr>
        <w:t>char* get_option(proc_monitor_t *p_monitor, const char *p_option_name);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说明：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lang w:val="zh-TW" w:eastAsia="zh-TW"/>
        </w:rPr>
        <w:tab/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返回的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的值。</w:t>
      </w:r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参数：</w:t>
      </w:r>
    </w:p>
    <w:p>
      <w:pPr>
        <w:pStyle w:val="正文 A"/>
        <w:ind w:left="840" w:firstLine="0"/>
        <w:jc w:val="left"/>
      </w:pPr>
      <w:r>
        <w:rPr>
          <w:rStyle w:val="无"/>
          <w:rtl w:val="0"/>
          <w:lang w:val="en-US"/>
        </w:rPr>
        <w:t>p_option_name: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要查询的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名称。</w:t>
      </w:r>
      <w:ins w:id="134" w:date="2018-03-02T11:41:52Z" w:author="李大伟">
        <w:r>
          <w:rPr>
            <w:rStyle w:val="无"/>
            <w:rtl w:val="0"/>
            <w:lang w:val="zh-TW" w:eastAsia="zh-TW"/>
          </w:rPr>
          <w:t>可选值参考</w:t>
        </w:r>
      </w:ins>
      <w:r>
        <w:rPr>
          <w:rStyle w:val="Hyperlink.1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1"/>
          <w:color w:val="0000ff"/>
          <w:u w:val="single" w:color="0000ff"/>
          <w:lang w:val="zh-TW" w:eastAsia="zh-TW"/>
        </w:rPr>
        <w:instrText xml:space="preserve"> HYPERLINK \l "设置参数" </w:instrText>
      </w:r>
      <w:r>
        <w:rPr>
          <w:rStyle w:val="Hyperlink.1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1"/>
          <w:color w:val="0000ff"/>
          <w:u w:val="single" w:color="0000ff"/>
          <w:rtl w:val="0"/>
          <w:lang w:val="zh-TW" w:eastAsia="zh-TW"/>
        </w:rPr>
        <w:t>设置参数</w:t>
      </w:r>
      <w:r>
        <w:rPr/>
        <w:fldChar w:fldCharType="end" w:fldLock="0"/>
      </w:r>
      <w:ins w:id="135" w:date="2018-03-02T11:43:58Z" w:author="李大伟">
        <w:r>
          <w:rPr>
            <w:rStyle w:val="无"/>
            <w:rtl w:val="0"/>
            <w:lang w:val="zh-TW" w:eastAsia="zh-TW"/>
          </w:rPr>
          <w:t>。</w:t>
        </w:r>
      </w:ins>
    </w:p>
    <w:p>
      <w:pPr>
        <w:pStyle w:val="正文 A"/>
        <w:ind w:left="42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返回：</w:t>
      </w:r>
    </w:p>
    <w:p>
      <w:pPr>
        <w:pStyle w:val="正文 A"/>
        <w:ind w:left="84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返回</w:t>
      </w:r>
      <w:r>
        <w:rPr>
          <w:rStyle w:val="无"/>
          <w:rtl w:val="0"/>
          <w:lang w:val="zh-TW" w:eastAsia="zh-TW"/>
        </w:rPr>
        <w:t>option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对应的值。当实际的类型不是</w:t>
      </w:r>
      <w:r>
        <w:rPr>
          <w:rStyle w:val="无"/>
          <w:rtl w:val="0"/>
          <w:lang w:val="zh-TW" w:eastAsia="zh-TW"/>
        </w:rPr>
        <w:t>char *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时，需要用户做类型转换。</w:t>
      </w:r>
    </w:p>
    <w:p>
      <w:pPr>
        <w:pStyle w:val="正文 A"/>
        <w:ind w:left="840" w:firstLine="0"/>
        <w:jc w:val="left"/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出错则返回</w:t>
      </w:r>
      <w:r>
        <w:rPr>
          <w:rStyle w:val="无"/>
          <w:rtl w:val="0"/>
          <w:lang w:val="en-US"/>
        </w:rPr>
        <w:t>NULL</w:t>
      </w: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。</w:t>
      </w:r>
    </w:p>
    <w:p>
      <w:pPr>
        <w:pStyle w:val="正文 A"/>
        <w:ind w:left="420" w:firstLine="0"/>
        <w:jc w:val="left"/>
        <w:rPr>
          <w:lang w:val="zh-TW" w:eastAsia="zh-TW"/>
        </w:rPr>
      </w:pP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停止监控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>void fin_proc_monitor(proc_monitor_t *p_proc_monitor);</w:t>
      </w:r>
    </w:p>
    <w:p>
      <w:pPr>
        <w:pStyle w:val="正文 A"/>
        <w:ind w:left="840" w:firstLine="0"/>
        <w:jc w:val="left"/>
        <w:rPr>
          <w:rStyle w:val="无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当程序退出时，调用本接口终止对进程的监控，并释放相关资源。</w:t>
      </w: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使用实例</w:t>
      </w:r>
    </w:p>
    <w:p>
      <w:pPr>
        <w:pStyle w:val="正文 A"/>
        <w:ind w:left="420" w:firstLine="0"/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>#include &lt;stdio.h&gt;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>#include &lt;inttypes.h&gt;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>#include "proc_monitor.h"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36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37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void proc_call_back(proc_event_type_t event_type, 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38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39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    int32_t nmemb, 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40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41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    struct proc *pr,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42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43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    void *p_user_data){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44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45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const char *event;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46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47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if(event_type == PROC_SNAPSHOT)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48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49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"PROC_SNAPSHOT";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50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51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else if(event_type == PROC_ACTION_CREATE)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52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53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"PROC_ACTION_CREATE";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54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55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else if(event_type == PROC_ACTION_DESTROY)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56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57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"PROC_ACTION_DESTROY";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58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59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else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60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61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event = "UNKNOWN";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62" w:date="2018-03-19T17:02:00Z" w:author="李大伟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6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6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printf("event:%s\n", event);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65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66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for(size_t i=0; i&lt;nmemb; i++) {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6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6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printf( "pid:%" PRIu64 "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6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7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"ppid:%" PRIu64 "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71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72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"path:%s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7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7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"starttime:%lu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75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76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"endtime:%lu "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7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7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7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8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pr[i].pid,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81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82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pr[i].ppid,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8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8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pr[i].name,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85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86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pr[i].starttime,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8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8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        pr[i].endtime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8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9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    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91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92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}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9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9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putchar(10);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95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96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putchar(10);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del w:id="19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19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 xml:space="preserve">    putchar(10);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19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del w:id="20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}</w:delText>
        </w:r>
      </w:del>
      <w:ins w:id="201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void proc_call_back(proc_event_type_t event_type, 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02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03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    size_t nmemb, 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04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05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    Proc **procs,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06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07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    void *p_user_data){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08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09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const char *event;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10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11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if(event_type == PROC_SNAPSHOT)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12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13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event = "PROC_SNAPSHOT";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14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15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else if(event_type == PROC_ACTION_CREATE)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16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17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event = "PROC_ACTION_CREATE";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18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19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else if(event_type == PROC_ACTION_DESTROY)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20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21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event = "PROC_ACTION_DESTROY";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22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23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else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24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25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event = "UNKNOWN";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26" w:date="2018-03-19T17:02:00Z" w:author="李大伟"/>
          <w:rStyle w:val="无"/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2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2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printf("event:%s\n", event);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2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3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for(size_t i=0; i&lt;nmemb; i++) {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31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32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printf( "\tpid:%" PRIu64 "\n"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3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3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"\tppid:%" PRIu64 "\n"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35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36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"\tpath:%s\n"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3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3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"\tstarttime:%lu\n"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3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4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"\tendtime:%lu\n"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41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42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4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4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procs[i]-&gt;pid,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45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46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procs[i]-&gt;ppid,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4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4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procs[i]-&gt;abs_name.data(),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4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5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procs[i]-&gt;starttime,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51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52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        procs[i]-&gt;stoptime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5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5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55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56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    putchar(10);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57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58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59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60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putchar(10);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61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62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putchar(10);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ins w:id="263" w:date="2018-03-19T17:02:00Z" w:author="李大伟"/>
          <w:rStyle w:val="无"/>
          <w:rFonts w:ascii="Calibri" w:cs="Calibri" w:hAnsi="Calibri" w:eastAsia="Calibri"/>
          <w:sz w:val="21"/>
          <w:szCs w:val="21"/>
        </w:rPr>
      </w:pPr>
      <w:ins w:id="264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 xml:space="preserve">    putchar(10);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ins w:id="265" w:date="2018-03-19T17:02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t>}</w:t>
        </w:r>
      </w:ins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>int32_t main(int32_t argc,char *args[])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>{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    size_t snapshot_delta = 3;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    const char *options[1][2] = { {"snapshot_delta", (const char *)&amp;snapshot_delta } };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    proc_monitor_t *handle = init_proc_monitor(proc_call_back, NULL, sizeof(options)/sizeof(options[0]), options);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    snapshot_delta = 5;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    set_option(handle, "snapshot_delta", (const char *)&amp;snapshot_delta);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    printf("exit with %c\n", getchar());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    fin_proc_monitor(handle);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>}</w:t>
      </w:r>
    </w:p>
    <w:p>
      <w:pPr>
        <w:pStyle w:val="正文 A"/>
        <w:ind w:left="420" w:firstLine="0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outlineLvl w:val="0"/>
        <w:rPr>
          <w:rStyle w:val="无"/>
          <w:rtl w:val="0"/>
          <w:lang w:val="zh-TW" w:eastAsia="zh-TW"/>
        </w:rPr>
      </w:pPr>
      <w:r>
        <w:rPr>
          <w:rStyle w:val="无"/>
          <w:rFonts w:ascii="微软雅黑" w:cs="微软雅黑" w:hAnsi="微软雅黑" w:eastAsia="微软雅黑"/>
          <w:rtl w:val="0"/>
          <w:lang w:val="zh-TW" w:eastAsia="zh-TW"/>
        </w:rPr>
        <w:t>部署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rFonts w:ascii="Calibri" w:cs="Calibri" w:hAnsi="Calibri" w:eastAsia="Calibri"/>
          <w:sz w:val="21"/>
          <w:szCs w:val="21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rStyle w:val="无"/>
          <w:rFonts w:ascii="Calibri" w:cs="Calibri" w:hAnsi="Calibri" w:eastAsia="Calibri"/>
          <w:sz w:val="21"/>
          <w:szCs w:val="21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en-US"/>
        </w:rPr>
        <w:t xml:space="preserve">// </w:t>
      </w:r>
      <w:ins w:id="266" w:date="2018-02-28T11:38:00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zh-TW" w:eastAsia="zh-TW"/>
          </w:rPr>
          <w:t>TODO</w:t>
        </w:r>
      </w:ins>
      <w:del w:id="267" w:date="2018-02-28T11:37:57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TODO</w:delText>
        </w:r>
      </w:del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rStyle w:val="无"/>
          <w:rFonts w:ascii="Calibri" w:cs="Calibri" w:hAnsi="Calibri" w:eastAsia="Calibri"/>
          <w:sz w:val="21"/>
          <w:szCs w:val="21"/>
          <w:lang w:val="zh-TW" w:eastAsia="zh-TW"/>
        </w:rPr>
      </w:pPr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描述如何安装。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  <w:rPr>
          <w:del w:id="268" w:date="2018-02-28T11:56:10Z" w:author="李大伟"/>
          <w:rStyle w:val="无"/>
          <w:rFonts w:ascii="Calibri" w:cs="Calibri" w:hAnsi="Calibri" w:eastAsia="Calibri"/>
          <w:sz w:val="21"/>
          <w:szCs w:val="21"/>
        </w:rPr>
      </w:pPr>
      <w:del w:id="269" w:date="2018-02-28T11:55:46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delText>写清楚</w:delText>
        </w:r>
      </w:del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依赖</w:t>
      </w:r>
      <w:ins w:id="270" w:date="2018-02-28T18:09:56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t>GLIBC_2.2.5</w:t>
        </w:r>
      </w:ins>
      <w:del w:id="271" w:date="2018-02-28T11:55:51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delText>的</w:delText>
        </w:r>
      </w:del>
      <w:del w:id="272" w:date="2018-02-28T11:55:51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libc</w:delText>
        </w:r>
      </w:del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、</w:t>
      </w:r>
      <w:ins w:id="273" w:date="2018-02-28T18:09:43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t>CXXABI_1.3.10</w:t>
        </w:r>
      </w:ins>
      <w:del w:id="274" w:date="2018-02-28T11:55:58Z" w:author="李大伟">
        <w:r>
          <w:rPr>
            <w:rStyle w:val="无"/>
            <w:rFonts w:ascii="Calibri" w:cs="Calibri" w:hAnsi="Calibri" w:eastAsia="Calibri"/>
            <w:sz w:val="21"/>
            <w:szCs w:val="21"/>
            <w:rtl w:val="0"/>
            <w:lang w:val="en-US"/>
          </w:rPr>
          <w:delText>libstdc++</w:delText>
        </w:r>
      </w:del>
      <w:del w:id="275" w:date="2018-02-28T11:55:58Z" w:author="李大伟">
        <w:r>
          <w:rPr>
            <w:rStyle w:val="无"/>
            <w:rFonts w:ascii="微软雅黑" w:cs="微软雅黑" w:hAnsi="微软雅黑" w:eastAsia="微软雅黑"/>
            <w:sz w:val="21"/>
            <w:szCs w:val="21"/>
            <w:rtl w:val="0"/>
            <w:lang w:val="zh-TW" w:eastAsia="zh-TW"/>
          </w:rPr>
          <w:delText>版本</w:delText>
        </w:r>
      </w:del>
      <w:r>
        <w:rPr>
          <w:rStyle w:val="无"/>
          <w:rFonts w:ascii="微软雅黑" w:cs="微软雅黑" w:hAnsi="微软雅黑" w:eastAsia="微软雅黑"/>
          <w:sz w:val="21"/>
          <w:szCs w:val="21"/>
          <w:rtl w:val="0"/>
          <w:lang w:val="zh-TW" w:eastAsia="zh-TW"/>
        </w:rPr>
        <w:t>。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</w:tabs>
        <w:ind w:left="480" w:firstLine="0"/>
      </w:pPr>
      <w:del w:id="276" w:date="2018-02-28T11:56:10Z" w:author="李大伟">
        <w:r>
          <w:rPr>
            <w:rFonts w:ascii="Calibri" w:cs="Calibri" w:hAnsi="Calibri" w:eastAsia="Calibri"/>
            <w:sz w:val="21"/>
            <w:szCs w:val="21"/>
          </w:rPr>
        </w:r>
      </w:del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90" w:author="Vince" w:date="2018-02-28T11:20:00Z">
    <w:p w14:paraId="1111FFFF">
      <w:pPr>
        <w:pStyle w:val="默认"/>
      </w:pPr>
    </w:p>
    <w:p w14:paraId="11120000">
      <w:pPr>
        <w:pStyle w:val="默认"/>
      </w:pPr>
      <w:r>
        <w:rPr>
          <w:rFonts w:cs="Arial Unicode MS" w:eastAsia="Arial Unicode MS"/>
          <w:rtl w:val="0"/>
        </w:rPr>
        <w:t>name</w:t>
      </w:r>
      <w:r>
        <w:rPr>
          <w:rFonts w:ascii="Arial Unicode MS" w:cs="Arial Unicode MS" w:hAnsi="Arial Unicode MS" w:hint="eastAsia"/>
          <w:rtl w:val="0"/>
        </w:rPr>
        <w:t>是啥？</w:t>
      </w:r>
    </w:p>
  </w:comment>
  <w:comment w:id="99" w:author="Vince" w:date="2018-02-28T11:20:00Z">
    <w:p w14:paraId="11120001">
      <w:pPr>
        <w:pStyle w:val="默认"/>
      </w:pPr>
    </w:p>
    <w:p w14:paraId="11120002">
      <w:pPr>
        <w:pStyle w:val="默认"/>
      </w:pPr>
      <w:r>
        <w:rPr>
          <w:rFonts w:cs="Arial Unicode MS" w:eastAsia="Arial Unicode MS"/>
          <w:rtl w:val="0"/>
        </w:rPr>
        <w:t>startime</w:t>
      </w:r>
      <w:r>
        <w:rPr>
          <w:rFonts w:ascii="Arial Unicode MS" w:cs="Arial Unicode MS" w:hAnsi="Arial Unicode MS" w:hint="eastAsia"/>
          <w:rtl w:val="0"/>
        </w:rPr>
        <w:t>和</w:t>
      </w:r>
      <w:r>
        <w:rPr>
          <w:rFonts w:cs="Arial Unicode MS" w:eastAsia="Arial Unicode MS"/>
          <w:rtl w:val="0"/>
        </w:rPr>
        <w:t>endtime</w:t>
      </w:r>
      <w:r>
        <w:rPr>
          <w:rFonts w:ascii="Arial Unicode MS" w:cs="Arial Unicode MS" w:hAnsi="Arial Unicode MS" w:hint="eastAsia"/>
          <w:rtl w:val="0"/>
        </w:rPr>
        <w:t>的含义写清楚。</w:t>
      </w:r>
    </w:p>
  </w:comment>
  <w:comment w:id="132" w:author="Vince" w:date="2018-02-28T11:22:00Z">
    <w:p w14:paraId="11120003">
      <w:pPr>
        <w:pStyle w:val="默认"/>
      </w:pPr>
    </w:p>
    <w:p w14:paraId="11120004">
      <w:pPr>
        <w:pStyle w:val="默认"/>
      </w:pPr>
      <w:r>
        <w:rPr>
          <w:rFonts w:ascii="Arial Unicode MS" w:cs="Arial Unicode MS" w:hAnsi="Arial Unicode MS" w:hint="eastAsia"/>
          <w:rtl w:val="0"/>
        </w:rPr>
        <w:t>补充快照间隔的默认值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08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num" w:pos="840"/>
        </w:tabs>
        <w:ind w:left="4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40"/>
          <w:tab w:val="num" w:pos="1260"/>
        </w:tabs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840"/>
        </w:tabs>
        <w:ind w:left="1260" w:firstLine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  <w:tab w:val="num" w:pos="2100"/>
        </w:tabs>
        <w:ind w:left="16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40"/>
          <w:tab w:val="num" w:pos="2520"/>
        </w:tabs>
        <w:ind w:left="21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840"/>
        </w:tabs>
        <w:ind w:left="2520" w:firstLine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  <w:tab w:val="num" w:pos="3360"/>
        </w:tabs>
        <w:ind w:left="29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40"/>
          <w:tab w:val="num" w:pos="3780"/>
        </w:tabs>
        <w:ind w:left="3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840"/>
        </w:tabs>
        <w:ind w:left="3780" w:firstLine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微软雅黑" w:cs="微软雅黑" w:hAnsi="微软雅黑" w:eastAsia="微软雅黑"/>
      <w:color w:val="0000ff"/>
      <w:u w:val="single" w:color="0000ff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1">
    <w:name w:val="Hyperlink.1"/>
    <w:basedOn w:val="无"/>
    <w:next w:val="Hyperlink.1"/>
    <w:rPr>
      <w:color w:val="0000ff"/>
      <w:u w:val="single" w:color="0000ff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